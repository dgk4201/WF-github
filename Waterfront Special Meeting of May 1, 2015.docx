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F90DC3" w14:textId="77777777" w:rsidR="007D4372" w:rsidRPr="00D00327" w:rsidRDefault="009924F2">
      <w:pPr>
        <w:pStyle w:val="Heading1"/>
        <w:spacing w:before="60"/>
        <w:jc w:val="center"/>
        <w:rPr>
          <w:rFonts w:ascii="Helvetica Neue" w:hAnsi="Helvetica Neue"/>
        </w:rPr>
      </w:pPr>
      <w:bookmarkStart w:id="0" w:name="OLE_LINK3"/>
      <w:bookmarkStart w:id="1" w:name="OLE_LINK4"/>
      <w:r w:rsidRPr="00D00327">
        <w:rPr>
          <w:rFonts w:ascii="Helvetica Neue" w:hAnsi="Helvetica Neue"/>
        </w:rPr>
        <w:t xml:space="preserve">Moody Point Waterfront Association </w:t>
      </w:r>
    </w:p>
    <w:p w14:paraId="1D91F2DE" w14:textId="77777777" w:rsidR="007D4372" w:rsidRPr="00D00327" w:rsidRDefault="00FF69EF" w:rsidP="00A77A97">
      <w:pPr>
        <w:pStyle w:val="Heading2"/>
        <w:spacing w:before="60"/>
        <w:jc w:val="center"/>
        <w:rPr>
          <w:rFonts w:ascii="Helvetica Neue" w:hAnsi="Helvetica Neue"/>
        </w:rPr>
      </w:pPr>
      <w:r>
        <w:rPr>
          <w:rFonts w:ascii="Helvetica Neue" w:hAnsi="Helvetica Neue"/>
        </w:rPr>
        <w:t>Special</w:t>
      </w:r>
      <w:ins w:id="2" w:author="Dan Kalagher" w:date="2016-05-02T07:43:00Z">
        <w:r w:rsidR="00256EFB">
          <w:rPr>
            <w:rFonts w:ascii="Helvetica Neue" w:hAnsi="Helvetica Neue"/>
          </w:rPr>
          <w:t xml:space="preserve"> </w:t>
        </w:r>
      </w:ins>
      <w:r w:rsidR="009924F2" w:rsidRPr="00D00327">
        <w:rPr>
          <w:rFonts w:ascii="Helvetica Neue" w:hAnsi="Helvetica Neue"/>
        </w:rPr>
        <w:t xml:space="preserve">Board </w:t>
      </w:r>
      <w:r w:rsidR="000B2B77" w:rsidRPr="00D00327">
        <w:rPr>
          <w:rFonts w:ascii="Helvetica Neue" w:hAnsi="Helvetica Neue"/>
        </w:rPr>
        <w:t>Meeting Minutes</w:t>
      </w:r>
      <w:r w:rsidR="009924F2" w:rsidRPr="00D00327">
        <w:rPr>
          <w:rFonts w:ascii="Helvetica Neue" w:hAnsi="Helvetica Neue"/>
        </w:rPr>
        <w:t xml:space="preserve"> – </w:t>
      </w:r>
      <w:r w:rsidR="00256EFB">
        <w:rPr>
          <w:rFonts w:ascii="Helvetica Neue" w:hAnsi="Helvetica Neue"/>
        </w:rPr>
        <w:t>May</w:t>
      </w:r>
      <w:r w:rsidR="00256EFB" w:rsidRPr="00D00327">
        <w:rPr>
          <w:rFonts w:ascii="Helvetica Neue" w:hAnsi="Helvetica Neue"/>
        </w:rPr>
        <w:t xml:space="preserve"> </w:t>
      </w:r>
      <w:r w:rsidR="00256EFB">
        <w:rPr>
          <w:rFonts w:ascii="Helvetica Neue" w:hAnsi="Helvetica Neue"/>
        </w:rPr>
        <w:t>01</w:t>
      </w:r>
      <w:r w:rsidR="00BD6755" w:rsidRPr="00D00327">
        <w:rPr>
          <w:rFonts w:ascii="Helvetica Neue" w:hAnsi="Helvetica Neue"/>
        </w:rPr>
        <w:t>, 2016</w:t>
      </w:r>
    </w:p>
    <w:p w14:paraId="031F0066" w14:textId="77777777" w:rsidR="00DE4616" w:rsidRPr="00D00327" w:rsidRDefault="009924F2">
      <w:pPr>
        <w:pStyle w:val="Heading2"/>
        <w:spacing w:before="60"/>
        <w:jc w:val="center"/>
        <w:rPr>
          <w:rFonts w:ascii="Helvetica Neue" w:hAnsi="Helvetica Neue" w:cs="Helvetica"/>
          <w:color w:val="3366FF"/>
          <w:sz w:val="24"/>
          <w:szCs w:val="24"/>
        </w:rPr>
      </w:pPr>
      <w:r w:rsidRPr="00D00327">
        <w:rPr>
          <w:rFonts w:ascii="Helvetica Neue" w:hAnsi="Helvetica Neue"/>
          <w:sz w:val="24"/>
          <w:szCs w:val="24"/>
        </w:rPr>
        <w:t xml:space="preserve">Location: </w:t>
      </w:r>
      <w:bookmarkStart w:id="3" w:name="OLE_LINK1"/>
      <w:bookmarkStart w:id="4" w:name="OLE_LINK2"/>
      <w:r w:rsidR="00256EFB">
        <w:rPr>
          <w:rFonts w:ascii="Helvetica Neue" w:hAnsi="Helvetica Neue" w:cs="Helvetica"/>
          <w:color w:val="3366FF"/>
          <w:sz w:val="24"/>
          <w:szCs w:val="24"/>
        </w:rPr>
        <w:t>Rehnborg’s</w:t>
      </w:r>
      <w:r w:rsidR="00DE4616" w:rsidRPr="00D00327">
        <w:rPr>
          <w:rFonts w:ascii="Helvetica Neue" w:hAnsi="Helvetica Neue" w:cs="Helvetica"/>
          <w:color w:val="3366FF"/>
          <w:sz w:val="24"/>
          <w:szCs w:val="24"/>
        </w:rPr>
        <w:t xml:space="preserve"> – </w:t>
      </w:r>
      <w:r w:rsidR="00256EFB">
        <w:rPr>
          <w:rFonts w:ascii="Helvetica Neue" w:hAnsi="Helvetica Neue" w:cs="Helvetica"/>
          <w:color w:val="3366FF"/>
          <w:sz w:val="24"/>
          <w:szCs w:val="24"/>
        </w:rPr>
        <w:t>365</w:t>
      </w:r>
      <w:r w:rsidR="00DE4616" w:rsidRPr="00D00327">
        <w:rPr>
          <w:rFonts w:ascii="Helvetica Neue" w:hAnsi="Helvetica Neue" w:cs="Helvetica"/>
          <w:color w:val="3366FF"/>
          <w:sz w:val="24"/>
          <w:szCs w:val="24"/>
        </w:rPr>
        <w:t xml:space="preserve"> </w:t>
      </w:r>
      <w:r w:rsidR="00256EFB">
        <w:rPr>
          <w:rFonts w:ascii="Helvetica Neue" w:hAnsi="Helvetica Neue" w:cs="Helvetica"/>
          <w:color w:val="3366FF"/>
          <w:sz w:val="24"/>
          <w:szCs w:val="24"/>
        </w:rPr>
        <w:t>Cushing Road</w:t>
      </w:r>
      <w:bookmarkEnd w:id="3"/>
      <w:bookmarkEnd w:id="4"/>
    </w:p>
    <w:p w14:paraId="575F030C" w14:textId="77777777" w:rsidR="007D4372" w:rsidRPr="00D00327" w:rsidRDefault="009924F2">
      <w:pPr>
        <w:pStyle w:val="Heading2"/>
        <w:spacing w:before="60"/>
        <w:jc w:val="center"/>
        <w:rPr>
          <w:rFonts w:ascii="Helvetica Neue" w:hAnsi="Helvetica Neue"/>
        </w:rPr>
      </w:pPr>
      <w:r w:rsidRPr="00D00327">
        <w:rPr>
          <w:rFonts w:ascii="Helvetica Neue" w:hAnsi="Helvetica Neue"/>
          <w:sz w:val="24"/>
          <w:szCs w:val="24"/>
        </w:rPr>
        <w:t>Time: 7 PM</w:t>
      </w:r>
    </w:p>
    <w:p w14:paraId="7304D3D4" w14:textId="77777777" w:rsidR="000B2B77" w:rsidRPr="00D00327" w:rsidRDefault="000B2B77" w:rsidP="000B2B77">
      <w:pPr>
        <w:pStyle w:val="Heading2"/>
        <w:rPr>
          <w:rFonts w:ascii="Helvetica Neue" w:eastAsia="Times New Roman" w:hAnsi="Helvetica Neue"/>
        </w:rPr>
      </w:pPr>
      <w:r w:rsidRPr="00D00327">
        <w:rPr>
          <w:rFonts w:ascii="Helvetica Neue" w:eastAsia="Times New Roman" w:hAnsi="Helvetica Neue"/>
          <w:i w:val="0"/>
          <w:iCs/>
          <w:sz w:val="26"/>
          <w:szCs w:val="26"/>
        </w:rPr>
        <w:t>Present:</w:t>
      </w:r>
    </w:p>
    <w:p w14:paraId="1B3F4F26" w14:textId="77777777" w:rsidR="000B2B77" w:rsidRPr="00D00327" w:rsidRDefault="000B2B77" w:rsidP="000B2B77">
      <w:pPr>
        <w:pStyle w:val="NormalWeb"/>
        <w:spacing w:before="0" w:beforeAutospacing="0" w:after="0" w:afterAutospacing="0"/>
        <w:rPr>
          <w:rFonts w:ascii="Helvetica Neue" w:hAnsi="Helvetica Neue"/>
        </w:rPr>
      </w:pPr>
      <w:bookmarkStart w:id="5" w:name="OLE_LINK12"/>
      <w:bookmarkStart w:id="6" w:name="OLE_LINK13"/>
      <w:r w:rsidRPr="00D00327">
        <w:rPr>
          <w:rFonts w:ascii="Helvetica Neue" w:hAnsi="Helvetica Neue"/>
          <w:color w:val="000000"/>
        </w:rPr>
        <w:t>Gordon Rehnborg</w:t>
      </w:r>
      <w:bookmarkEnd w:id="5"/>
      <w:bookmarkEnd w:id="6"/>
      <w:r w:rsidRPr="00D00327">
        <w:rPr>
          <w:rStyle w:val="apple-tab-span"/>
          <w:rFonts w:ascii="Helvetica Neue" w:hAnsi="Helvetica Neue"/>
          <w:color w:val="000000"/>
        </w:rPr>
        <w:tab/>
      </w:r>
      <w:r w:rsidRPr="00D00327">
        <w:rPr>
          <w:rFonts w:ascii="Helvetica Neue" w:hAnsi="Helvetica Neue"/>
          <w:color w:val="000000"/>
        </w:rPr>
        <w:t>President</w:t>
      </w:r>
    </w:p>
    <w:p w14:paraId="66CC2444"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Mike Hickey</w:t>
      </w:r>
      <w:r w:rsidRPr="00D00327">
        <w:rPr>
          <w:rStyle w:val="apple-tab-span"/>
          <w:rFonts w:ascii="Helvetica Neue" w:hAnsi="Helvetica Neue"/>
          <w:color w:val="000000"/>
        </w:rPr>
        <w:tab/>
      </w:r>
      <w:r w:rsidRPr="00D00327">
        <w:rPr>
          <w:rStyle w:val="apple-tab-span"/>
          <w:rFonts w:ascii="Helvetica Neue" w:hAnsi="Helvetica Neue"/>
          <w:color w:val="000000"/>
        </w:rPr>
        <w:tab/>
      </w:r>
      <w:r w:rsidRPr="00D00327">
        <w:rPr>
          <w:rFonts w:ascii="Helvetica Neue" w:hAnsi="Helvetica Neue"/>
          <w:color w:val="000000"/>
        </w:rPr>
        <w:t>Vice President</w:t>
      </w:r>
    </w:p>
    <w:p w14:paraId="40983F23"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 xml:space="preserve">Bill </w:t>
      </w:r>
      <w:bookmarkStart w:id="7" w:name="OLE_LINK14"/>
      <w:bookmarkStart w:id="8" w:name="OLE_LINK15"/>
      <w:r w:rsidRPr="00D00327">
        <w:rPr>
          <w:rFonts w:ascii="Helvetica Neue" w:hAnsi="Helvetica Neue"/>
          <w:color w:val="000000"/>
        </w:rPr>
        <w:t xml:space="preserve">Cormier </w:t>
      </w:r>
      <w:bookmarkEnd w:id="7"/>
      <w:bookmarkEnd w:id="8"/>
      <w:r w:rsidRPr="00D00327">
        <w:rPr>
          <w:rStyle w:val="apple-tab-span"/>
          <w:rFonts w:ascii="Helvetica Neue" w:hAnsi="Helvetica Neue"/>
          <w:color w:val="000000"/>
        </w:rPr>
        <w:tab/>
      </w:r>
      <w:r w:rsidRPr="00D00327">
        <w:rPr>
          <w:rStyle w:val="apple-tab-span"/>
          <w:rFonts w:ascii="Helvetica Neue" w:hAnsi="Helvetica Neue"/>
          <w:color w:val="000000"/>
        </w:rPr>
        <w:tab/>
      </w:r>
      <w:r w:rsidRPr="00D00327">
        <w:rPr>
          <w:rFonts w:ascii="Helvetica Neue" w:hAnsi="Helvetica Neue"/>
          <w:color w:val="000000"/>
        </w:rPr>
        <w:t>Treasurer</w:t>
      </w:r>
      <w:r w:rsidRPr="00D00327">
        <w:rPr>
          <w:rStyle w:val="apple-tab-span"/>
          <w:rFonts w:ascii="Helvetica Neue" w:hAnsi="Helvetica Neue"/>
          <w:color w:val="000000"/>
        </w:rPr>
        <w:tab/>
      </w:r>
    </w:p>
    <w:p w14:paraId="2BBAF3EA"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Dan Kalagher</w:t>
      </w:r>
      <w:r w:rsidRPr="00D00327">
        <w:rPr>
          <w:rStyle w:val="apple-tab-span"/>
          <w:rFonts w:ascii="Helvetica Neue" w:hAnsi="Helvetica Neue"/>
          <w:color w:val="000000"/>
        </w:rPr>
        <w:tab/>
      </w:r>
      <w:r w:rsidRPr="00D00327">
        <w:rPr>
          <w:rFonts w:ascii="Helvetica Neue" w:hAnsi="Helvetica Neue"/>
          <w:color w:val="000000"/>
        </w:rPr>
        <w:t>Secretary</w:t>
      </w:r>
      <w:bookmarkStart w:id="9" w:name="OLE_LINK6"/>
      <w:bookmarkStart w:id="10" w:name="OLE_LINK7"/>
    </w:p>
    <w:bookmarkEnd w:id="9"/>
    <w:bookmarkEnd w:id="10"/>
    <w:p w14:paraId="3E2C1573" w14:textId="77777777" w:rsidR="000B2B77" w:rsidRDefault="000B2B77" w:rsidP="000B2B77">
      <w:pPr>
        <w:pStyle w:val="NormalWeb"/>
        <w:spacing w:before="0" w:beforeAutospacing="0" w:after="0" w:afterAutospacing="0"/>
        <w:rPr>
          <w:ins w:id="11" w:author="Dan Kalagher" w:date="2016-05-02T07:42:00Z"/>
          <w:rFonts w:ascii="Helvetica Neue" w:hAnsi="Helvetica Neue"/>
          <w:color w:val="000000"/>
        </w:rPr>
      </w:pPr>
      <w:r w:rsidRPr="00D00327">
        <w:rPr>
          <w:rFonts w:ascii="Helvetica Neue" w:hAnsi="Helvetica Neue"/>
          <w:color w:val="000000"/>
        </w:rPr>
        <w:t>David May</w:t>
      </w:r>
      <w:r w:rsidRPr="00D00327">
        <w:rPr>
          <w:rStyle w:val="apple-tab-span"/>
          <w:rFonts w:ascii="Helvetica Neue" w:hAnsi="Helvetica Neue"/>
          <w:color w:val="000000"/>
        </w:rPr>
        <w:tab/>
      </w:r>
      <w:r w:rsidRPr="00D00327">
        <w:rPr>
          <w:rStyle w:val="apple-tab-span"/>
          <w:rFonts w:ascii="Helvetica Neue" w:hAnsi="Helvetica Neue"/>
          <w:color w:val="000000"/>
        </w:rPr>
        <w:tab/>
      </w:r>
      <w:r w:rsidR="00D27740">
        <w:rPr>
          <w:rFonts w:ascii="Helvetica Neue" w:hAnsi="Helvetica Neue"/>
          <w:color w:val="000000"/>
        </w:rPr>
        <w:t>Board</w:t>
      </w:r>
      <w:r w:rsidRPr="00D00327">
        <w:rPr>
          <w:rFonts w:ascii="Helvetica Neue" w:hAnsi="Helvetica Neue"/>
          <w:color w:val="000000"/>
        </w:rPr>
        <w:t xml:space="preserve"> member</w:t>
      </w:r>
    </w:p>
    <w:p w14:paraId="3C3FB485" w14:textId="77777777" w:rsidR="00256EFB" w:rsidRPr="00D00327" w:rsidRDefault="00256EFB" w:rsidP="000B2B77">
      <w:pPr>
        <w:pStyle w:val="NormalWeb"/>
        <w:spacing w:before="0" w:beforeAutospacing="0" w:after="0" w:afterAutospacing="0"/>
        <w:rPr>
          <w:rFonts w:ascii="Helvetica Neue" w:hAnsi="Helvetica Neue"/>
        </w:rPr>
      </w:pPr>
      <w:r w:rsidRPr="00D00327">
        <w:rPr>
          <w:rFonts w:ascii="Helvetica Neue" w:eastAsia="Times New Roman" w:hAnsi="Helvetica Neue"/>
          <w:bCs/>
          <w:color w:val="000000"/>
        </w:rPr>
        <w:t>Trish Simon</w:t>
      </w:r>
      <w:r w:rsidRPr="00D00327">
        <w:rPr>
          <w:rFonts w:ascii="Helvetica Neue" w:eastAsia="Times New Roman" w:hAnsi="Helvetica Neue"/>
          <w:bCs/>
          <w:color w:val="000000"/>
        </w:rPr>
        <w:tab/>
      </w:r>
      <w:r w:rsidRPr="00D00327">
        <w:rPr>
          <w:rFonts w:ascii="Helvetica Neue" w:eastAsia="Times New Roman" w:hAnsi="Helvetica Neue"/>
          <w:bCs/>
          <w:color w:val="000000"/>
        </w:rPr>
        <w:tab/>
        <w:t>Board member</w:t>
      </w:r>
    </w:p>
    <w:p w14:paraId="72FD20B0" w14:textId="77777777" w:rsidR="00220B36" w:rsidRDefault="000B2B77" w:rsidP="000B2B77">
      <w:pPr>
        <w:pStyle w:val="NormalWeb"/>
        <w:spacing w:before="0" w:beforeAutospacing="0" w:after="0" w:afterAutospacing="0"/>
        <w:rPr>
          <w:rFonts w:ascii="Helvetica Neue" w:hAnsi="Helvetica Neue"/>
          <w:color w:val="000000"/>
        </w:rPr>
      </w:pPr>
      <w:r w:rsidRPr="00D00327">
        <w:rPr>
          <w:rFonts w:ascii="Helvetica Neue" w:hAnsi="Helvetica Neue"/>
          <w:color w:val="000000"/>
        </w:rPr>
        <w:t>Phil Ginsburg</w:t>
      </w:r>
      <w:r w:rsidRPr="00D00327">
        <w:rPr>
          <w:rStyle w:val="apple-tab-span"/>
          <w:rFonts w:ascii="Helvetica Neue" w:hAnsi="Helvetica Neue"/>
          <w:color w:val="000000"/>
        </w:rPr>
        <w:tab/>
      </w:r>
      <w:r w:rsidRPr="00D00327">
        <w:rPr>
          <w:rFonts w:ascii="Helvetica Neue" w:hAnsi="Helvetica Neue"/>
          <w:color w:val="000000"/>
        </w:rPr>
        <w:t>Board member</w:t>
      </w:r>
    </w:p>
    <w:p w14:paraId="73DBFFFD" w14:textId="77777777" w:rsidR="00220B36" w:rsidRDefault="00220B36" w:rsidP="000B2B77">
      <w:pPr>
        <w:pStyle w:val="NormalWeb"/>
        <w:spacing w:before="0" w:beforeAutospacing="0" w:after="0" w:afterAutospacing="0"/>
        <w:rPr>
          <w:rFonts w:ascii="Helvetica Neue" w:hAnsi="Helvetica Neue"/>
          <w:color w:val="000000"/>
        </w:rPr>
      </w:pPr>
    </w:p>
    <w:p w14:paraId="59F87715" w14:textId="77777777" w:rsidR="00220B36" w:rsidRDefault="00220B36" w:rsidP="000B2B77">
      <w:pPr>
        <w:pStyle w:val="NormalWeb"/>
        <w:spacing w:before="0" w:beforeAutospacing="0" w:after="0" w:afterAutospacing="0"/>
        <w:rPr>
          <w:rFonts w:ascii="Helvetica Neue" w:hAnsi="Helvetica Neue"/>
          <w:color w:val="000000"/>
        </w:rPr>
      </w:pPr>
      <w:r>
        <w:rPr>
          <w:rFonts w:ascii="Helvetica Neue" w:hAnsi="Helvetica Neue"/>
          <w:color w:val="000000"/>
        </w:rPr>
        <w:t>Others</w:t>
      </w:r>
      <w:r w:rsidR="009B5B48">
        <w:rPr>
          <w:rFonts w:ascii="Helvetica Neue" w:hAnsi="Helvetica Neue"/>
          <w:color w:val="000000"/>
        </w:rPr>
        <w:t xml:space="preserve"> </w:t>
      </w:r>
      <w:r w:rsidR="008D66EC">
        <w:rPr>
          <w:rFonts w:ascii="Helvetica Neue" w:hAnsi="Helvetica Neue"/>
          <w:color w:val="000000"/>
        </w:rPr>
        <w:t>in Attendance</w:t>
      </w:r>
      <w:r>
        <w:rPr>
          <w:rFonts w:ascii="Helvetica Neue" w:hAnsi="Helvetica Neue"/>
          <w:color w:val="000000"/>
        </w:rPr>
        <w:t>:</w:t>
      </w:r>
    </w:p>
    <w:p w14:paraId="2BFD494E" w14:textId="77777777" w:rsidR="00256EFB" w:rsidRPr="00256EFB" w:rsidRDefault="00256EFB" w:rsidP="00256EFB">
      <w:pPr>
        <w:rPr>
          <w:rFonts w:ascii="Helvetica Neue" w:hAnsi="Helvetica Neue" w:cs="Times New Roman"/>
          <w:sz w:val="24"/>
          <w:szCs w:val="24"/>
        </w:rPr>
      </w:pPr>
      <w:r w:rsidRPr="00256EFB">
        <w:rPr>
          <w:rFonts w:ascii="Helvetica Neue" w:hAnsi="Helvetica Neue" w:cs="Times New Roman"/>
          <w:sz w:val="24"/>
          <w:szCs w:val="24"/>
        </w:rPr>
        <w:t>Jonathan Sack</w:t>
      </w:r>
    </w:p>
    <w:p w14:paraId="2EF205A9" w14:textId="77777777" w:rsidR="00256EFB" w:rsidRDefault="00256EFB" w:rsidP="000B2B77">
      <w:pPr>
        <w:rPr>
          <w:rFonts w:ascii="Helvetica Neue" w:hAnsi="Helvetica Neue" w:cs="Times New Roman"/>
          <w:sz w:val="24"/>
          <w:szCs w:val="24"/>
        </w:rPr>
      </w:pPr>
      <w:r w:rsidRPr="009F52DD">
        <w:rPr>
          <w:rFonts w:ascii="Helvetica Neue" w:hAnsi="Helvetica Neue" w:cs="Times New Roman"/>
          <w:sz w:val="24"/>
          <w:szCs w:val="24"/>
        </w:rPr>
        <w:t>Ken Geremia</w:t>
      </w:r>
      <w:r w:rsidR="00A713DA">
        <w:rPr>
          <w:rFonts w:ascii="Helvetica Neue" w:hAnsi="Helvetica Neue" w:cs="Times New Roman"/>
          <w:sz w:val="24"/>
          <w:szCs w:val="24"/>
        </w:rPr>
        <w:t>, President of the MPCA</w:t>
      </w:r>
    </w:p>
    <w:p w14:paraId="15CFF372" w14:textId="77777777" w:rsidR="000B2B77" w:rsidRPr="00D00327" w:rsidRDefault="000B2B77" w:rsidP="000B2B77">
      <w:pPr>
        <w:rPr>
          <w:rFonts w:ascii="Helvetica Neue" w:eastAsia="Times New Roman" w:hAnsi="Helvetica Neue"/>
        </w:rPr>
      </w:pPr>
    </w:p>
    <w:p w14:paraId="65BB2817" w14:textId="77777777" w:rsidR="00AF1C3D" w:rsidRDefault="007153B7" w:rsidP="000B2B77">
      <w:pPr>
        <w:pStyle w:val="NormalWeb"/>
        <w:spacing w:before="0" w:beforeAutospacing="0" w:after="0" w:afterAutospacing="0"/>
        <w:rPr>
          <w:rFonts w:ascii="Helvetica Neue" w:hAnsi="Helvetica Neue"/>
          <w:color w:val="000000"/>
        </w:rPr>
      </w:pPr>
      <w:r>
        <w:rPr>
          <w:rFonts w:ascii="Helvetica Neue" w:hAnsi="Helvetica Neue"/>
          <w:color w:val="000000"/>
        </w:rPr>
        <w:t>This meeting was a</w:t>
      </w:r>
      <w:r w:rsidR="00151CEC">
        <w:rPr>
          <w:rFonts w:ascii="Helvetica Neue" w:hAnsi="Helvetica Neue"/>
          <w:color w:val="000000"/>
        </w:rPr>
        <w:t xml:space="preserve"> special</w:t>
      </w:r>
      <w:r>
        <w:rPr>
          <w:rFonts w:ascii="Helvetica Neue" w:hAnsi="Helvetica Neue"/>
          <w:color w:val="000000"/>
        </w:rPr>
        <w:t xml:space="preserve"> meeting called by Gordy to address the various </w:t>
      </w:r>
      <w:r w:rsidR="00151CEC">
        <w:rPr>
          <w:rFonts w:ascii="Helvetica Neue" w:hAnsi="Helvetica Neue"/>
          <w:color w:val="000000"/>
        </w:rPr>
        <w:t>issues</w:t>
      </w:r>
      <w:r>
        <w:rPr>
          <w:rFonts w:ascii="Helvetica Neue" w:hAnsi="Helvetica Neue"/>
          <w:color w:val="000000"/>
        </w:rPr>
        <w:t xml:space="preserve"> </w:t>
      </w:r>
      <w:r w:rsidR="00151CEC">
        <w:rPr>
          <w:rFonts w:ascii="Helvetica Neue" w:hAnsi="Helvetica Neue"/>
          <w:color w:val="000000"/>
        </w:rPr>
        <w:t>surrounding</w:t>
      </w:r>
      <w:r>
        <w:rPr>
          <w:rFonts w:ascii="Helvetica Neue" w:hAnsi="Helvetica Neue"/>
          <w:color w:val="000000"/>
        </w:rPr>
        <w:t xml:space="preserve"> the current building </w:t>
      </w:r>
      <w:r w:rsidR="00151CEC">
        <w:rPr>
          <w:rFonts w:ascii="Helvetica Neue" w:hAnsi="Helvetica Neue"/>
          <w:color w:val="000000"/>
        </w:rPr>
        <w:t xml:space="preserve">projects on Lot </w:t>
      </w:r>
      <w:r>
        <w:rPr>
          <w:rFonts w:ascii="Helvetica Neue" w:hAnsi="Helvetica Neue"/>
          <w:color w:val="000000"/>
        </w:rPr>
        <w:t xml:space="preserve">2-7 and Osprey Circle. </w:t>
      </w:r>
    </w:p>
    <w:p w14:paraId="57FDE5BA" w14:textId="77777777" w:rsidR="00AF1C3D" w:rsidRDefault="00AF1C3D" w:rsidP="000B2B77">
      <w:pPr>
        <w:pStyle w:val="NormalWeb"/>
        <w:spacing w:before="0" w:beforeAutospacing="0" w:after="0" w:afterAutospacing="0"/>
        <w:rPr>
          <w:ins w:id="12" w:author="Dan Kalagher" w:date="2016-05-02T09:59:00Z"/>
          <w:rFonts w:ascii="Helvetica Neue" w:hAnsi="Helvetica Neue"/>
          <w:color w:val="000000"/>
        </w:rPr>
      </w:pPr>
    </w:p>
    <w:p w14:paraId="4262F593" w14:textId="77777777" w:rsidR="00422DAA" w:rsidRDefault="001438C3" w:rsidP="000B2B77">
      <w:pPr>
        <w:pStyle w:val="NormalWeb"/>
        <w:spacing w:before="0" w:beforeAutospacing="0" w:after="0" w:afterAutospacing="0"/>
        <w:rPr>
          <w:ins w:id="13" w:author="Dan Kalagher" w:date="2016-05-02T07:53:00Z"/>
          <w:rFonts w:ascii="Helvetica Neue" w:hAnsi="Helvetica Neue"/>
          <w:color w:val="000000"/>
        </w:rPr>
      </w:pPr>
      <w:r w:rsidRPr="00D00327">
        <w:rPr>
          <w:rFonts w:ascii="Helvetica Neue" w:hAnsi="Helvetica Neue"/>
          <w:color w:val="000000"/>
        </w:rPr>
        <w:t>Gordy called the meeting to order</w:t>
      </w:r>
      <w:r w:rsidR="000B2B77" w:rsidRPr="00D00327">
        <w:rPr>
          <w:rFonts w:ascii="Helvetica Neue" w:hAnsi="Helvetica Neue"/>
          <w:color w:val="000000"/>
        </w:rPr>
        <w:t>.</w:t>
      </w:r>
    </w:p>
    <w:p w14:paraId="6973DC8B" w14:textId="77777777" w:rsidR="00422DAA" w:rsidRDefault="00422DAA" w:rsidP="000B2B77">
      <w:pPr>
        <w:pStyle w:val="NormalWeb"/>
        <w:spacing w:before="0" w:beforeAutospacing="0" w:after="0" w:afterAutospacing="0"/>
        <w:rPr>
          <w:ins w:id="14" w:author="Dan Kalagher" w:date="2016-05-02T07:53:00Z"/>
          <w:rFonts w:ascii="Helvetica Neue" w:hAnsi="Helvetica Neue"/>
          <w:color w:val="000000"/>
        </w:rPr>
      </w:pPr>
    </w:p>
    <w:p w14:paraId="1CE0C007" w14:textId="3065EE16" w:rsidR="00F66114" w:rsidRDefault="00422DAA" w:rsidP="000B2B77">
      <w:pPr>
        <w:pStyle w:val="NormalWeb"/>
        <w:spacing w:before="0" w:beforeAutospacing="0" w:after="0" w:afterAutospacing="0"/>
        <w:rPr>
          <w:rFonts w:ascii="Helvetica Neue" w:hAnsi="Helvetica Neue"/>
          <w:color w:val="000000"/>
        </w:rPr>
      </w:pPr>
      <w:r>
        <w:rPr>
          <w:rFonts w:ascii="Helvetica Neue" w:hAnsi="Helvetica Neue"/>
          <w:color w:val="000000"/>
        </w:rPr>
        <w:t xml:space="preserve">The first order of business was a discussion of a letter addressed to the Town Planning </w:t>
      </w:r>
      <w:r w:rsidR="00E515F0">
        <w:rPr>
          <w:rFonts w:ascii="Helvetica Neue" w:hAnsi="Helvetica Neue"/>
          <w:color w:val="000000"/>
        </w:rPr>
        <w:t>B</w:t>
      </w:r>
      <w:r>
        <w:rPr>
          <w:rFonts w:ascii="Helvetica Neue" w:hAnsi="Helvetica Neue"/>
          <w:color w:val="000000"/>
        </w:rPr>
        <w:t>oard</w:t>
      </w:r>
      <w:r w:rsidR="00151CEC">
        <w:rPr>
          <w:rFonts w:ascii="Helvetica Neue" w:hAnsi="Helvetica Neue"/>
          <w:color w:val="000000"/>
        </w:rPr>
        <w:t xml:space="preserve"> regarding the proposed construction on Lot 2-7. </w:t>
      </w:r>
      <w:r>
        <w:rPr>
          <w:rFonts w:ascii="Helvetica Neue" w:hAnsi="Helvetica Neue"/>
          <w:color w:val="000000"/>
        </w:rPr>
        <w:t xml:space="preserve"> It was drafted by Mike Hickey in conjunction with Trish Simon</w:t>
      </w:r>
      <w:r w:rsidR="00151CEC">
        <w:rPr>
          <w:rFonts w:ascii="Helvetica Neue" w:hAnsi="Helvetica Neue"/>
          <w:color w:val="000000"/>
        </w:rPr>
        <w:t>, David May</w:t>
      </w:r>
      <w:r>
        <w:rPr>
          <w:rFonts w:ascii="Helvetica Neue" w:hAnsi="Helvetica Neue"/>
          <w:color w:val="000000"/>
        </w:rPr>
        <w:t xml:space="preserve"> and Jonathan Sack. The board had appointed these </w:t>
      </w:r>
      <w:r w:rsidR="00151CEC">
        <w:rPr>
          <w:rFonts w:ascii="Helvetica Neue" w:hAnsi="Helvetica Neue"/>
          <w:color w:val="000000"/>
        </w:rPr>
        <w:t>individual</w:t>
      </w:r>
      <w:r w:rsidR="00647166">
        <w:rPr>
          <w:rFonts w:ascii="Helvetica Neue" w:hAnsi="Helvetica Neue"/>
          <w:color w:val="000000"/>
        </w:rPr>
        <w:t>s</w:t>
      </w:r>
      <w:r>
        <w:rPr>
          <w:rFonts w:ascii="Helvetica Neue" w:hAnsi="Helvetica Neue"/>
          <w:color w:val="000000"/>
        </w:rPr>
        <w:t xml:space="preserve"> to act as a committee to </w:t>
      </w:r>
      <w:r w:rsidR="00151CEC">
        <w:rPr>
          <w:rFonts w:ascii="Helvetica Neue" w:hAnsi="Helvetica Neue"/>
          <w:color w:val="000000"/>
        </w:rPr>
        <w:t>monitor the construction projects on behalf of</w:t>
      </w:r>
      <w:r>
        <w:rPr>
          <w:rFonts w:ascii="Helvetica Neue" w:hAnsi="Helvetica Neue"/>
          <w:color w:val="000000"/>
        </w:rPr>
        <w:t xml:space="preserve"> the Waterfront.</w:t>
      </w:r>
    </w:p>
    <w:p w14:paraId="753385DC" w14:textId="77777777" w:rsidR="00F66114" w:rsidRDefault="00F66114" w:rsidP="000B2B77">
      <w:pPr>
        <w:pStyle w:val="NormalWeb"/>
        <w:spacing w:before="0" w:beforeAutospacing="0" w:after="0" w:afterAutospacing="0"/>
        <w:rPr>
          <w:rFonts w:ascii="Helvetica Neue" w:hAnsi="Helvetica Neue"/>
          <w:color w:val="000000"/>
        </w:rPr>
      </w:pPr>
    </w:p>
    <w:p w14:paraId="54A34766" w14:textId="7382F422" w:rsidR="00220B36" w:rsidRDefault="00F66114" w:rsidP="000B2B77">
      <w:pPr>
        <w:pStyle w:val="NormalWeb"/>
        <w:spacing w:before="0" w:beforeAutospacing="0" w:after="0" w:afterAutospacing="0"/>
        <w:rPr>
          <w:rFonts w:ascii="Helvetica Neue" w:hAnsi="Helvetica Neue"/>
          <w:color w:val="000000"/>
        </w:rPr>
      </w:pPr>
      <w:r>
        <w:rPr>
          <w:rFonts w:ascii="Helvetica Neue" w:hAnsi="Helvetica Neue"/>
          <w:color w:val="000000"/>
        </w:rPr>
        <w:t xml:space="preserve">The letter was distributed to those present. </w:t>
      </w:r>
      <w:r w:rsidR="007155CC">
        <w:rPr>
          <w:rFonts w:ascii="Helvetica Neue" w:hAnsi="Helvetica Neue"/>
          <w:color w:val="000000"/>
        </w:rPr>
        <w:t xml:space="preserve">The letter represents the </w:t>
      </w:r>
      <w:r w:rsidR="008212DC">
        <w:rPr>
          <w:rFonts w:ascii="Helvetica Neue" w:hAnsi="Helvetica Neue"/>
          <w:color w:val="000000"/>
        </w:rPr>
        <w:t>position</w:t>
      </w:r>
      <w:r w:rsidR="00151CEC">
        <w:rPr>
          <w:rFonts w:ascii="Helvetica Neue" w:hAnsi="Helvetica Neue"/>
          <w:color w:val="000000"/>
        </w:rPr>
        <w:t xml:space="preserve"> of the </w:t>
      </w:r>
      <w:r w:rsidR="007155CC">
        <w:rPr>
          <w:rFonts w:ascii="Helvetica Neue" w:hAnsi="Helvetica Neue"/>
          <w:color w:val="000000"/>
        </w:rPr>
        <w:t>Waterfront</w:t>
      </w:r>
      <w:r w:rsidR="00151CEC">
        <w:rPr>
          <w:rFonts w:ascii="Helvetica Neue" w:hAnsi="Helvetica Neue"/>
          <w:color w:val="000000"/>
        </w:rPr>
        <w:t xml:space="preserve"> Board of Directors</w:t>
      </w:r>
      <w:r w:rsidR="007155CC">
        <w:rPr>
          <w:rFonts w:ascii="Helvetica Neue" w:hAnsi="Helvetica Neue"/>
          <w:color w:val="000000"/>
        </w:rPr>
        <w:t xml:space="preserve">, not </w:t>
      </w:r>
      <w:r w:rsidR="00151CEC">
        <w:rPr>
          <w:rFonts w:ascii="Helvetica Neue" w:hAnsi="Helvetica Neue"/>
          <w:color w:val="000000"/>
        </w:rPr>
        <w:t>simply the opinions of the</w:t>
      </w:r>
      <w:r w:rsidR="007155CC">
        <w:rPr>
          <w:rFonts w:ascii="Helvetica Neue" w:hAnsi="Helvetica Neue"/>
          <w:color w:val="000000"/>
        </w:rPr>
        <w:t xml:space="preserve"> individual</w:t>
      </w:r>
      <w:r w:rsidR="00151CEC">
        <w:rPr>
          <w:rFonts w:ascii="Helvetica Neue" w:hAnsi="Helvetica Neue"/>
          <w:color w:val="000000"/>
        </w:rPr>
        <w:t>s</w:t>
      </w:r>
      <w:r w:rsidR="007155CC">
        <w:rPr>
          <w:rFonts w:ascii="Helvetica Neue" w:hAnsi="Helvetica Neue"/>
          <w:color w:val="000000"/>
        </w:rPr>
        <w:t xml:space="preserve"> who drafted it. </w:t>
      </w:r>
      <w:r>
        <w:rPr>
          <w:rFonts w:ascii="Helvetica Neue" w:hAnsi="Helvetica Neue"/>
          <w:color w:val="000000"/>
        </w:rPr>
        <w:t xml:space="preserve">The letter asks the town </w:t>
      </w:r>
      <w:r w:rsidR="00E515F0">
        <w:rPr>
          <w:rFonts w:ascii="Helvetica Neue" w:hAnsi="Helvetica Neue"/>
          <w:color w:val="000000"/>
        </w:rPr>
        <w:t xml:space="preserve">to monitor the project, enforce its rules and regulations and </w:t>
      </w:r>
      <w:r>
        <w:rPr>
          <w:rFonts w:ascii="Helvetica Neue" w:hAnsi="Helvetica Neue"/>
          <w:color w:val="000000"/>
        </w:rPr>
        <w:t xml:space="preserve">keep the Waterfront apprised of any issues related to: 1) </w:t>
      </w:r>
      <w:r w:rsidR="00894802">
        <w:rPr>
          <w:rFonts w:ascii="Helvetica Neue" w:hAnsi="Helvetica Neue"/>
          <w:color w:val="000000"/>
        </w:rPr>
        <w:t xml:space="preserve">the </w:t>
      </w:r>
      <w:r w:rsidR="00151CEC">
        <w:rPr>
          <w:rFonts w:ascii="Helvetica Neue" w:hAnsi="Helvetica Neue"/>
          <w:color w:val="000000"/>
        </w:rPr>
        <w:t xml:space="preserve">impact of the construction on the </w:t>
      </w:r>
      <w:r w:rsidR="00894802">
        <w:rPr>
          <w:rFonts w:ascii="Helvetica Neue" w:hAnsi="Helvetica Neue"/>
          <w:color w:val="000000"/>
        </w:rPr>
        <w:t xml:space="preserve">fire road, 2) </w:t>
      </w:r>
      <w:r w:rsidR="00151CEC">
        <w:rPr>
          <w:rFonts w:ascii="Helvetica Neue" w:hAnsi="Helvetica Neue"/>
          <w:color w:val="000000"/>
        </w:rPr>
        <w:t xml:space="preserve">the flow of </w:t>
      </w:r>
      <w:r w:rsidR="007155CC">
        <w:rPr>
          <w:rFonts w:ascii="Helvetica Neue" w:hAnsi="Helvetica Neue"/>
          <w:color w:val="000000"/>
        </w:rPr>
        <w:t xml:space="preserve">water into the fire pond, and 3) general drainage/wetlands issues. It does not address </w:t>
      </w:r>
      <w:r w:rsidR="00E515F0">
        <w:rPr>
          <w:rFonts w:ascii="Helvetica Neue" w:hAnsi="Helvetica Neue"/>
          <w:color w:val="000000"/>
        </w:rPr>
        <w:t xml:space="preserve">or challenge </w:t>
      </w:r>
      <w:r w:rsidR="007155CC">
        <w:rPr>
          <w:rFonts w:ascii="Helvetica Neue" w:hAnsi="Helvetica Neue"/>
          <w:color w:val="000000"/>
        </w:rPr>
        <w:t>the issue of how the town defines a duplex building.</w:t>
      </w:r>
      <w:r w:rsidR="00524F57">
        <w:rPr>
          <w:rFonts w:ascii="Helvetica Neue" w:hAnsi="Helvetica Neue"/>
          <w:color w:val="000000"/>
        </w:rPr>
        <w:t xml:space="preserve"> A copy of the letter is attached.</w:t>
      </w:r>
      <w:bookmarkStart w:id="15" w:name="_GoBack"/>
      <w:bookmarkEnd w:id="15"/>
    </w:p>
    <w:p w14:paraId="16F70546" w14:textId="77777777" w:rsidR="008C2788" w:rsidRDefault="008C2788" w:rsidP="000B2B77">
      <w:pPr>
        <w:pStyle w:val="NormalWeb"/>
        <w:spacing w:before="0" w:beforeAutospacing="0" w:after="0" w:afterAutospacing="0"/>
        <w:rPr>
          <w:rFonts w:ascii="Helvetica Neue" w:hAnsi="Helvetica Neue"/>
          <w:color w:val="000000"/>
        </w:rPr>
      </w:pPr>
    </w:p>
    <w:p w14:paraId="1D921384" w14:textId="7239226A" w:rsidR="008C2788" w:rsidRDefault="008C2788" w:rsidP="000B2B77">
      <w:pPr>
        <w:pStyle w:val="NormalWeb"/>
        <w:spacing w:before="0" w:beforeAutospacing="0" w:after="0" w:afterAutospacing="0"/>
        <w:rPr>
          <w:rFonts w:ascii="Helvetica Neue" w:hAnsi="Helvetica Neue"/>
          <w:color w:val="000000"/>
        </w:rPr>
      </w:pPr>
      <w:r>
        <w:rPr>
          <w:rFonts w:ascii="Helvetica Neue" w:hAnsi="Helvetica Neue"/>
          <w:color w:val="000000"/>
        </w:rPr>
        <w:t xml:space="preserve">Phil suggested a call be placed to Walter Cheney as a </w:t>
      </w:r>
      <w:r w:rsidR="008212DC">
        <w:rPr>
          <w:rFonts w:ascii="Helvetica Neue" w:hAnsi="Helvetica Neue"/>
          <w:color w:val="000000"/>
        </w:rPr>
        <w:t>courtesy</w:t>
      </w:r>
      <w:r>
        <w:rPr>
          <w:rFonts w:ascii="Helvetica Neue" w:hAnsi="Helvetica Neue"/>
          <w:color w:val="000000"/>
        </w:rPr>
        <w:t xml:space="preserve"> to let him know about the letter.</w:t>
      </w:r>
    </w:p>
    <w:p w14:paraId="08037491" w14:textId="77777777" w:rsidR="007155CC" w:rsidRDefault="007155CC" w:rsidP="000B2B77">
      <w:pPr>
        <w:pStyle w:val="NormalWeb"/>
        <w:spacing w:before="0" w:beforeAutospacing="0" w:after="0" w:afterAutospacing="0"/>
        <w:rPr>
          <w:rFonts w:ascii="Helvetica Neue" w:hAnsi="Helvetica Neue"/>
          <w:color w:val="000000"/>
        </w:rPr>
      </w:pPr>
    </w:p>
    <w:p w14:paraId="079B8857" w14:textId="77777777" w:rsidR="007155CC" w:rsidRDefault="007155CC" w:rsidP="000B2B77">
      <w:pPr>
        <w:pStyle w:val="NormalWeb"/>
        <w:spacing w:before="0" w:beforeAutospacing="0" w:after="0" w:afterAutospacing="0"/>
        <w:rPr>
          <w:rFonts w:ascii="Helvetica Neue" w:hAnsi="Helvetica Neue"/>
          <w:color w:val="000000"/>
        </w:rPr>
      </w:pPr>
      <w:r w:rsidRPr="00E515F0">
        <w:rPr>
          <w:rFonts w:ascii="Helvetica Neue" w:hAnsi="Helvetica Neue"/>
          <w:b/>
          <w:color w:val="000000"/>
        </w:rPr>
        <w:t>A motion to accept the letter and have it delivered to the town was made, seconded, and unanimously approved</w:t>
      </w:r>
      <w:r w:rsidR="00E515F0">
        <w:rPr>
          <w:rFonts w:ascii="Helvetica Neue" w:hAnsi="Helvetica Neue"/>
          <w:b/>
          <w:color w:val="000000"/>
        </w:rPr>
        <w:t xml:space="preserve">.  </w:t>
      </w:r>
      <w:r w:rsidR="00594D5C">
        <w:rPr>
          <w:rFonts w:ascii="Helvetica Neue" w:hAnsi="Helvetica Neue"/>
          <w:color w:val="000000"/>
        </w:rPr>
        <w:t xml:space="preserve">Ken suggested that the MPCA would </w:t>
      </w:r>
      <w:r w:rsidR="00151CEC">
        <w:rPr>
          <w:rFonts w:ascii="Helvetica Neue" w:hAnsi="Helvetica Neue"/>
          <w:color w:val="000000"/>
        </w:rPr>
        <w:t xml:space="preserve">consider </w:t>
      </w:r>
      <w:r w:rsidR="00594D5C">
        <w:rPr>
          <w:rFonts w:ascii="Helvetica Neue" w:hAnsi="Helvetica Neue"/>
          <w:color w:val="000000"/>
        </w:rPr>
        <w:t>writ</w:t>
      </w:r>
      <w:r w:rsidR="00151CEC">
        <w:rPr>
          <w:rFonts w:ascii="Helvetica Neue" w:hAnsi="Helvetica Neue"/>
          <w:color w:val="000000"/>
        </w:rPr>
        <w:t>ing</w:t>
      </w:r>
      <w:r w:rsidR="00594D5C">
        <w:rPr>
          <w:rFonts w:ascii="Helvetica Neue" w:hAnsi="Helvetica Neue"/>
          <w:color w:val="000000"/>
        </w:rPr>
        <w:t xml:space="preserve"> a similar letter.</w:t>
      </w:r>
    </w:p>
    <w:p w14:paraId="74CA24C7" w14:textId="77777777" w:rsidR="007155CC" w:rsidRDefault="007155CC" w:rsidP="000B2B77">
      <w:pPr>
        <w:pStyle w:val="NormalWeb"/>
        <w:spacing w:before="0" w:beforeAutospacing="0" w:after="0" w:afterAutospacing="0"/>
        <w:rPr>
          <w:rFonts w:ascii="Helvetica Neue" w:hAnsi="Helvetica Neue"/>
          <w:color w:val="000000"/>
        </w:rPr>
      </w:pPr>
    </w:p>
    <w:p w14:paraId="09F1E8D2" w14:textId="77777777" w:rsidR="007155CC" w:rsidRDefault="007155CC" w:rsidP="000B2B77">
      <w:pPr>
        <w:pStyle w:val="NormalWeb"/>
        <w:spacing w:before="0" w:beforeAutospacing="0" w:after="0" w:afterAutospacing="0"/>
        <w:rPr>
          <w:rFonts w:ascii="Helvetica Neue" w:hAnsi="Helvetica Neue"/>
          <w:color w:val="000000"/>
        </w:rPr>
      </w:pPr>
      <w:r>
        <w:rPr>
          <w:rFonts w:ascii="Helvetica Neue" w:hAnsi="Helvetica Neue"/>
          <w:color w:val="000000"/>
        </w:rPr>
        <w:t>A discussion of a walk-around th</w:t>
      </w:r>
      <w:r w:rsidR="00D01EA1">
        <w:rPr>
          <w:rFonts w:ascii="Helvetica Neue" w:hAnsi="Helvetica Neue"/>
          <w:color w:val="000000"/>
        </w:rPr>
        <w:t xml:space="preserve">at took place earlier in day </w:t>
      </w:r>
      <w:r w:rsidR="00A713DA">
        <w:rPr>
          <w:rFonts w:ascii="Helvetica Neue" w:hAnsi="Helvetica Neue"/>
          <w:color w:val="000000"/>
        </w:rPr>
        <w:t>followed</w:t>
      </w:r>
      <w:r>
        <w:rPr>
          <w:rFonts w:ascii="Helvetica Neue" w:hAnsi="Helvetica Neue"/>
          <w:color w:val="000000"/>
        </w:rPr>
        <w:t xml:space="preserve">. </w:t>
      </w:r>
      <w:r w:rsidR="00874B99">
        <w:rPr>
          <w:rFonts w:ascii="Helvetica Neue" w:hAnsi="Helvetica Neue"/>
          <w:color w:val="000000"/>
        </w:rPr>
        <w:t>Members from the Meadows, MPCA, and Waterfront were present</w:t>
      </w:r>
      <w:r w:rsidR="00A713DA">
        <w:rPr>
          <w:rFonts w:ascii="Helvetica Neue" w:hAnsi="Helvetica Neue"/>
          <w:color w:val="000000"/>
        </w:rPr>
        <w:t xml:space="preserve"> for the walk-around with the </w:t>
      </w:r>
      <w:r w:rsidR="00E515F0">
        <w:rPr>
          <w:rFonts w:ascii="Helvetica Neue" w:hAnsi="Helvetica Neue"/>
          <w:color w:val="000000"/>
        </w:rPr>
        <w:t>developer</w:t>
      </w:r>
      <w:r w:rsidR="00874B99">
        <w:rPr>
          <w:rFonts w:ascii="Helvetica Neue" w:hAnsi="Helvetica Neue"/>
          <w:color w:val="000000"/>
        </w:rPr>
        <w:t xml:space="preserve">. </w:t>
      </w:r>
      <w:r w:rsidR="00FF69EF">
        <w:rPr>
          <w:rFonts w:ascii="Helvetica Neue" w:hAnsi="Helvetica Neue"/>
          <w:color w:val="000000"/>
        </w:rPr>
        <w:t>At the walk-around the developer, Walter Chaney, discussed his plans and addressed various comments made and concerns expressed by those in attendance.</w:t>
      </w:r>
    </w:p>
    <w:p w14:paraId="207D83F4" w14:textId="77777777" w:rsidR="00D01EA1" w:rsidRDefault="00D01EA1" w:rsidP="000B2B77">
      <w:pPr>
        <w:pStyle w:val="NormalWeb"/>
        <w:spacing w:before="0" w:beforeAutospacing="0" w:after="0" w:afterAutospacing="0"/>
        <w:rPr>
          <w:rFonts w:ascii="Helvetica Neue" w:hAnsi="Helvetica Neue"/>
          <w:color w:val="000000"/>
        </w:rPr>
      </w:pPr>
    </w:p>
    <w:p w14:paraId="0A3BDBF2" w14:textId="77777777" w:rsidR="00D01EA1" w:rsidRDefault="00D01EA1" w:rsidP="000B2B77">
      <w:pPr>
        <w:pStyle w:val="NormalWeb"/>
        <w:spacing w:before="0" w:beforeAutospacing="0" w:after="0" w:afterAutospacing="0"/>
        <w:rPr>
          <w:rFonts w:ascii="Helvetica Neue" w:hAnsi="Helvetica Neue"/>
          <w:color w:val="000000"/>
        </w:rPr>
      </w:pPr>
      <w:r>
        <w:rPr>
          <w:rFonts w:ascii="Helvetica Neue" w:hAnsi="Helvetica Neue"/>
          <w:color w:val="000000"/>
        </w:rPr>
        <w:t>A general discussion about the walk-around and other issues took place:</w:t>
      </w:r>
    </w:p>
    <w:p w14:paraId="35717E26" w14:textId="77777777" w:rsidR="00874B99" w:rsidRDefault="00874B99" w:rsidP="000B2B77">
      <w:pPr>
        <w:pStyle w:val="NormalWeb"/>
        <w:spacing w:before="0" w:beforeAutospacing="0" w:after="0" w:afterAutospacing="0"/>
        <w:rPr>
          <w:ins w:id="16" w:author="Dan Kalagher" w:date="2016-05-02T09:20:00Z"/>
          <w:rFonts w:ascii="Helvetica Neue" w:hAnsi="Helvetica Neue"/>
          <w:color w:val="000000"/>
        </w:rPr>
      </w:pPr>
    </w:p>
    <w:p w14:paraId="5E014A39" w14:textId="77777777" w:rsidR="00874B99" w:rsidRDefault="00874B99" w:rsidP="009F52DD">
      <w:pPr>
        <w:pStyle w:val="NormalWeb"/>
        <w:numPr>
          <w:ilvl w:val="0"/>
          <w:numId w:val="16"/>
        </w:numPr>
        <w:spacing w:before="0" w:beforeAutospacing="0" w:after="0" w:afterAutospacing="0" w:line="160" w:lineRule="atLeast"/>
        <w:rPr>
          <w:rFonts w:ascii="Helvetica Neue" w:hAnsi="Helvetica Neue"/>
          <w:color w:val="000000"/>
        </w:rPr>
      </w:pPr>
      <w:r>
        <w:rPr>
          <w:rFonts w:ascii="Helvetica Neue" w:hAnsi="Helvetica Neue"/>
          <w:color w:val="000000"/>
        </w:rPr>
        <w:lastRenderedPageBreak/>
        <w:t xml:space="preserve">Walter talked about what constitutes a duplex. </w:t>
      </w:r>
      <w:r w:rsidR="00594D5C">
        <w:rPr>
          <w:rFonts w:ascii="Helvetica Neue" w:hAnsi="Helvetica Neue"/>
          <w:color w:val="000000"/>
        </w:rPr>
        <w:t>Walter</w:t>
      </w:r>
      <w:r>
        <w:rPr>
          <w:rFonts w:ascii="Helvetica Neue" w:hAnsi="Helvetica Neue"/>
          <w:color w:val="000000"/>
        </w:rPr>
        <w:t xml:space="preserve"> said he could change plans to accommodate whatever the town required.</w:t>
      </w:r>
      <w:r w:rsidR="00594D5C">
        <w:rPr>
          <w:rFonts w:ascii="Helvetica Neue" w:hAnsi="Helvetica Neue"/>
          <w:color w:val="000000"/>
        </w:rPr>
        <w:t xml:space="preserve"> His c</w:t>
      </w:r>
      <w:r>
        <w:rPr>
          <w:rFonts w:ascii="Helvetica Neue" w:hAnsi="Helvetica Neue"/>
          <w:color w:val="000000"/>
        </w:rPr>
        <w:t xml:space="preserve">urrent plans </w:t>
      </w:r>
      <w:r w:rsidR="00594D5C">
        <w:rPr>
          <w:rFonts w:ascii="Helvetica Neue" w:hAnsi="Helvetica Neue"/>
          <w:color w:val="000000"/>
        </w:rPr>
        <w:t>opt</w:t>
      </w:r>
      <w:r>
        <w:rPr>
          <w:rFonts w:ascii="Helvetica Neue" w:hAnsi="Helvetica Neue"/>
          <w:color w:val="000000"/>
        </w:rPr>
        <w:t xml:space="preserve"> for </w:t>
      </w:r>
      <w:r w:rsidR="00E515F0">
        <w:rPr>
          <w:rFonts w:ascii="Helvetica Neue" w:hAnsi="Helvetica Neue"/>
          <w:color w:val="000000"/>
        </w:rPr>
        <w:t xml:space="preserve">what he considers to be </w:t>
      </w:r>
      <w:r>
        <w:rPr>
          <w:rFonts w:ascii="Helvetica Neue" w:hAnsi="Helvetica Neue"/>
          <w:color w:val="000000"/>
        </w:rPr>
        <w:t xml:space="preserve">a </w:t>
      </w:r>
      <w:r w:rsidR="00594D5C">
        <w:rPr>
          <w:rFonts w:ascii="Helvetica Neue" w:hAnsi="Helvetica Neue"/>
          <w:color w:val="000000"/>
        </w:rPr>
        <w:t>mini</w:t>
      </w:r>
      <w:r w:rsidR="00FF69EF">
        <w:rPr>
          <w:rFonts w:ascii="Helvetica Neue" w:hAnsi="Helvetica Neue"/>
          <w:color w:val="000000"/>
        </w:rPr>
        <w:t>mal</w:t>
      </w:r>
      <w:r w:rsidR="00594D5C">
        <w:rPr>
          <w:rFonts w:ascii="Helvetica Neue" w:hAnsi="Helvetica Neue"/>
          <w:color w:val="000000"/>
        </w:rPr>
        <w:t xml:space="preserve"> approach.</w:t>
      </w:r>
      <w:r w:rsidR="009F52DD">
        <w:rPr>
          <w:rFonts w:ascii="Helvetica Neue" w:hAnsi="Helvetica Neue"/>
          <w:color w:val="000000"/>
        </w:rPr>
        <w:br/>
      </w:r>
    </w:p>
    <w:p w14:paraId="7289656A" w14:textId="77777777" w:rsidR="00594D5C" w:rsidRDefault="00594D5C"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Some people expressed concern</w:t>
      </w:r>
      <w:r w:rsidR="00E515F0">
        <w:rPr>
          <w:rFonts w:ascii="Helvetica Neue" w:hAnsi="Helvetica Neue"/>
          <w:color w:val="000000"/>
        </w:rPr>
        <w:t>s</w:t>
      </w:r>
      <w:r>
        <w:rPr>
          <w:rFonts w:ascii="Helvetica Neue" w:hAnsi="Helvetica Neue"/>
          <w:color w:val="000000"/>
        </w:rPr>
        <w:t xml:space="preserve"> about the view from the </w:t>
      </w:r>
      <w:r w:rsidR="00FF69EF">
        <w:rPr>
          <w:rFonts w:ascii="Helvetica Neue" w:hAnsi="Helvetica Neue"/>
          <w:color w:val="000000"/>
        </w:rPr>
        <w:t>R</w:t>
      </w:r>
      <w:r>
        <w:rPr>
          <w:rFonts w:ascii="Helvetica Neue" w:hAnsi="Helvetica Neue"/>
          <w:color w:val="000000"/>
        </w:rPr>
        <w:t>idge be</w:t>
      </w:r>
      <w:r w:rsidR="00FF69EF">
        <w:rPr>
          <w:rFonts w:ascii="Helvetica Neue" w:hAnsi="Helvetica Neue"/>
          <w:color w:val="000000"/>
        </w:rPr>
        <w:t>ing obstructed.</w:t>
      </w:r>
      <w:r>
        <w:rPr>
          <w:rFonts w:ascii="Helvetica Neue" w:hAnsi="Helvetica Neue"/>
          <w:color w:val="000000"/>
        </w:rPr>
        <w:t xml:space="preserve"> </w:t>
      </w:r>
      <w:r w:rsidR="009F52DD">
        <w:rPr>
          <w:rFonts w:ascii="Helvetica Neue" w:hAnsi="Helvetica Neue"/>
          <w:color w:val="000000"/>
        </w:rPr>
        <w:br/>
      </w:r>
    </w:p>
    <w:p w14:paraId="1C048540" w14:textId="77777777" w:rsidR="00594D5C" w:rsidRDefault="00594D5C"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 xml:space="preserve">Walter expressed </w:t>
      </w:r>
      <w:r w:rsidR="00FF69EF">
        <w:rPr>
          <w:rFonts w:ascii="Helvetica Neue" w:hAnsi="Helvetica Neue"/>
          <w:color w:val="000000"/>
        </w:rPr>
        <w:t>his opinion</w:t>
      </w:r>
      <w:r>
        <w:rPr>
          <w:rFonts w:ascii="Helvetica Neue" w:hAnsi="Helvetica Neue"/>
          <w:color w:val="000000"/>
        </w:rPr>
        <w:t xml:space="preserve"> that </w:t>
      </w:r>
      <w:r w:rsidR="00FF69EF">
        <w:rPr>
          <w:rFonts w:ascii="Helvetica Neue" w:hAnsi="Helvetica Neue"/>
          <w:color w:val="000000"/>
        </w:rPr>
        <w:t>the various deeds and other MPCA, Meadow and Waterfront</w:t>
      </w:r>
      <w:r>
        <w:rPr>
          <w:rFonts w:ascii="Helvetica Neue" w:hAnsi="Helvetica Neue"/>
          <w:color w:val="000000"/>
        </w:rPr>
        <w:t xml:space="preserve"> documents prohibit obstructing </w:t>
      </w:r>
      <w:r w:rsidR="00FF69EF">
        <w:rPr>
          <w:rFonts w:ascii="Helvetica Neue" w:hAnsi="Helvetica Neue"/>
          <w:color w:val="000000"/>
        </w:rPr>
        <w:t>his development of these building lots</w:t>
      </w:r>
      <w:r>
        <w:rPr>
          <w:rFonts w:ascii="Helvetica Neue" w:hAnsi="Helvetica Neue"/>
          <w:color w:val="000000"/>
        </w:rPr>
        <w:t>.</w:t>
      </w:r>
      <w:r w:rsidR="009F52DD">
        <w:rPr>
          <w:rFonts w:ascii="Helvetica Neue" w:hAnsi="Helvetica Neue"/>
          <w:color w:val="000000"/>
        </w:rPr>
        <w:br/>
      </w:r>
    </w:p>
    <w:p w14:paraId="7478B7E5" w14:textId="77777777" w:rsidR="00594D5C" w:rsidRDefault="00594D5C"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Walter is very protective of his building rights and in the past has sought relief via the courts; if challenged, he can get aggressive.</w:t>
      </w:r>
      <w:r w:rsidR="009F52DD">
        <w:rPr>
          <w:rFonts w:ascii="Helvetica Neue" w:hAnsi="Helvetica Neue"/>
          <w:color w:val="000000"/>
        </w:rPr>
        <w:br/>
      </w:r>
    </w:p>
    <w:p w14:paraId="5633CF9D" w14:textId="77777777" w:rsidR="00594D5C" w:rsidRDefault="00594D5C"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Ken spoke with Walter about drainage on both 2-7 and Osprey Circle and told him people would likely write letters to the town. Walter had no problem with that.</w:t>
      </w:r>
      <w:r w:rsidR="009F52DD">
        <w:rPr>
          <w:rFonts w:ascii="Helvetica Neue" w:hAnsi="Helvetica Neue"/>
          <w:color w:val="000000"/>
        </w:rPr>
        <w:br/>
      </w:r>
    </w:p>
    <w:p w14:paraId="1CB0AAF4" w14:textId="77777777" w:rsidR="008C2788" w:rsidRDefault="008C2788"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Phil thought the walk-around was productive. Walter addressed the drainage issue, colors, siding, etc.</w:t>
      </w:r>
      <w:r w:rsidR="009F52DD">
        <w:rPr>
          <w:rFonts w:ascii="Helvetica Neue" w:hAnsi="Helvetica Neue"/>
          <w:color w:val="000000"/>
        </w:rPr>
        <w:br/>
      </w:r>
    </w:p>
    <w:p w14:paraId="409B2237" w14:textId="77777777" w:rsidR="008C2788" w:rsidRDefault="008C2788"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 xml:space="preserve">Walter mentioned he had offered </w:t>
      </w:r>
      <w:r w:rsidR="00D01EA1">
        <w:rPr>
          <w:rFonts w:ascii="Helvetica Neue" w:hAnsi="Helvetica Neue"/>
          <w:color w:val="000000"/>
        </w:rPr>
        <w:t xml:space="preserve">at his expense </w:t>
      </w:r>
      <w:r>
        <w:rPr>
          <w:rFonts w:ascii="Helvetica Neue" w:hAnsi="Helvetica Neue"/>
          <w:color w:val="000000"/>
        </w:rPr>
        <w:t xml:space="preserve">to put a water garden on the Waterfront </w:t>
      </w:r>
      <w:r w:rsidR="00D01EA1">
        <w:rPr>
          <w:rFonts w:ascii="Helvetica Neue" w:hAnsi="Helvetica Neue"/>
          <w:color w:val="000000"/>
        </w:rPr>
        <w:t>side of Osprey Circle to help with drainage, but he had</w:t>
      </w:r>
      <w:r w:rsidR="00FF69EF">
        <w:rPr>
          <w:rFonts w:ascii="Helvetica Neue" w:hAnsi="Helvetica Neue"/>
          <w:color w:val="000000"/>
        </w:rPr>
        <w:t xml:space="preserve"> not</w:t>
      </w:r>
      <w:r w:rsidR="00D01EA1">
        <w:rPr>
          <w:rFonts w:ascii="Helvetica Neue" w:hAnsi="Helvetica Neue"/>
          <w:color w:val="000000"/>
        </w:rPr>
        <w:t xml:space="preserve"> heard back from the Waterfront.</w:t>
      </w:r>
      <w:r w:rsidR="009F52DD">
        <w:rPr>
          <w:rFonts w:ascii="Helvetica Neue" w:hAnsi="Helvetica Neue"/>
          <w:color w:val="000000"/>
        </w:rPr>
        <w:br/>
      </w:r>
    </w:p>
    <w:p w14:paraId="1A7C6E13" w14:textId="77777777" w:rsidR="00D01EA1" w:rsidRDefault="00FF69EF"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 xml:space="preserve">Building plans for the </w:t>
      </w:r>
      <w:r w:rsidR="00D01EA1">
        <w:rPr>
          <w:rFonts w:ascii="Helvetica Neue" w:hAnsi="Helvetica Neue"/>
          <w:color w:val="000000"/>
        </w:rPr>
        <w:t xml:space="preserve">Osprey Circle </w:t>
      </w:r>
      <w:r>
        <w:rPr>
          <w:rFonts w:ascii="Helvetica Neue" w:hAnsi="Helvetica Neue"/>
          <w:color w:val="000000"/>
        </w:rPr>
        <w:t xml:space="preserve">lots are now </w:t>
      </w:r>
      <w:r w:rsidR="00D01EA1">
        <w:rPr>
          <w:rFonts w:ascii="Helvetica Neue" w:hAnsi="Helvetica Neue"/>
          <w:color w:val="000000"/>
        </w:rPr>
        <w:t>plans a</w:t>
      </w:r>
      <w:r>
        <w:rPr>
          <w:rFonts w:ascii="Helvetica Neue" w:hAnsi="Helvetica Neue"/>
          <w:color w:val="000000"/>
        </w:rPr>
        <w:t>re now available</w:t>
      </w:r>
      <w:r w:rsidR="00D01EA1">
        <w:rPr>
          <w:rFonts w:ascii="Helvetica Neue" w:hAnsi="Helvetica Neue"/>
          <w:color w:val="000000"/>
        </w:rPr>
        <w:t>.</w:t>
      </w:r>
      <w:r>
        <w:rPr>
          <w:rFonts w:ascii="Helvetica Neue" w:hAnsi="Helvetica Neue"/>
          <w:color w:val="000000"/>
        </w:rPr>
        <w:t xml:space="preserve">  The Meadows has copies.</w:t>
      </w:r>
      <w:r w:rsidR="009F52DD">
        <w:rPr>
          <w:rFonts w:ascii="Helvetica Neue" w:hAnsi="Helvetica Neue"/>
          <w:color w:val="000000"/>
        </w:rPr>
        <w:br/>
      </w:r>
    </w:p>
    <w:p w14:paraId="32979D6E" w14:textId="77777777" w:rsidR="00D01EA1" w:rsidRDefault="00D01EA1"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 xml:space="preserve">David </w:t>
      </w:r>
      <w:r w:rsidR="00FF69EF">
        <w:rPr>
          <w:rFonts w:ascii="Helvetica Neue" w:hAnsi="Helvetica Neue"/>
          <w:color w:val="000000"/>
        </w:rPr>
        <w:t xml:space="preserve">and Trish </w:t>
      </w:r>
      <w:r>
        <w:rPr>
          <w:rFonts w:ascii="Helvetica Neue" w:hAnsi="Helvetica Neue"/>
          <w:color w:val="000000"/>
        </w:rPr>
        <w:t xml:space="preserve">expressed frustration that </w:t>
      </w:r>
      <w:r w:rsidR="00FF69EF">
        <w:rPr>
          <w:rFonts w:ascii="Helvetica Neue" w:hAnsi="Helvetica Neue"/>
          <w:color w:val="000000"/>
        </w:rPr>
        <w:t>they have</w:t>
      </w:r>
      <w:r>
        <w:rPr>
          <w:rFonts w:ascii="Helvetica Neue" w:hAnsi="Helvetica Neue"/>
          <w:color w:val="000000"/>
        </w:rPr>
        <w:t xml:space="preserve"> not heard back from DES on wetlands issues.</w:t>
      </w:r>
      <w:r w:rsidR="009F52DD">
        <w:rPr>
          <w:rFonts w:ascii="Helvetica Neue" w:hAnsi="Helvetica Neue"/>
          <w:color w:val="000000"/>
        </w:rPr>
        <w:br/>
      </w:r>
    </w:p>
    <w:p w14:paraId="7D7F4638" w14:textId="77777777" w:rsidR="008C2788" w:rsidRDefault="008C2788" w:rsidP="009F52DD">
      <w:pPr>
        <w:pStyle w:val="NormalWeb"/>
        <w:numPr>
          <w:ilvl w:val="0"/>
          <w:numId w:val="16"/>
        </w:numPr>
        <w:spacing w:before="0" w:beforeAutospacing="0" w:after="0" w:afterAutospacing="0"/>
        <w:rPr>
          <w:rFonts w:ascii="Helvetica Neue" w:hAnsi="Helvetica Neue"/>
          <w:color w:val="000000"/>
        </w:rPr>
      </w:pPr>
      <w:r w:rsidRPr="00D01EA1">
        <w:rPr>
          <w:rFonts w:ascii="Helvetica Neue" w:hAnsi="Helvetica Neue"/>
          <w:color w:val="000000"/>
        </w:rPr>
        <w:t xml:space="preserve">Ken distributed a two-page document outlining </w:t>
      </w:r>
      <w:r w:rsidR="00FF69EF">
        <w:rPr>
          <w:rFonts w:ascii="Helvetica Neue" w:hAnsi="Helvetica Neue"/>
          <w:color w:val="000000"/>
        </w:rPr>
        <w:t>his thoughts</w:t>
      </w:r>
      <w:r w:rsidRPr="00D01EA1">
        <w:rPr>
          <w:rFonts w:ascii="Helvetica Neue" w:hAnsi="Helvetica Neue"/>
          <w:color w:val="000000"/>
        </w:rPr>
        <w:t xml:space="preserve"> with </w:t>
      </w:r>
      <w:r w:rsidR="00FF69EF">
        <w:rPr>
          <w:rFonts w:ascii="Helvetica Neue" w:hAnsi="Helvetica Neue"/>
          <w:color w:val="000000"/>
        </w:rPr>
        <w:t xml:space="preserve">respect to </w:t>
      </w:r>
      <w:r w:rsidRPr="00D01EA1">
        <w:rPr>
          <w:rFonts w:ascii="Helvetica Neue" w:hAnsi="Helvetica Neue"/>
          <w:color w:val="000000"/>
        </w:rPr>
        <w:t xml:space="preserve">both lot 2-7 and Osprey Circle. Each issue has a corresponding concerned party (MPCA, Meadows, or Waterfront). The document addresses issues of drainage, wetlands protection, and the definition of a duplex. </w:t>
      </w:r>
      <w:r w:rsidR="009F52DD">
        <w:rPr>
          <w:rFonts w:ascii="Helvetica Neue" w:hAnsi="Helvetica Neue"/>
          <w:color w:val="000000"/>
        </w:rPr>
        <w:br/>
      </w:r>
    </w:p>
    <w:p w14:paraId="16B5DA91" w14:textId="77777777" w:rsidR="00D01EA1" w:rsidRDefault="00D01EA1" w:rsidP="009F52DD">
      <w:pPr>
        <w:pStyle w:val="NormalWeb"/>
        <w:numPr>
          <w:ilvl w:val="0"/>
          <w:numId w:val="16"/>
        </w:numPr>
        <w:spacing w:before="0" w:beforeAutospacing="0" w:after="0" w:afterAutospacing="0"/>
        <w:rPr>
          <w:rFonts w:ascii="Helvetica Neue" w:hAnsi="Helvetica Neue"/>
          <w:color w:val="000000"/>
        </w:rPr>
      </w:pPr>
      <w:r>
        <w:rPr>
          <w:rFonts w:ascii="Helvetica Neue" w:hAnsi="Helvetica Neue"/>
          <w:color w:val="000000"/>
        </w:rPr>
        <w:t xml:space="preserve">A timeframe for completion </w:t>
      </w:r>
      <w:r w:rsidR="00E515F0">
        <w:rPr>
          <w:rFonts w:ascii="Helvetica Neue" w:hAnsi="Helvetica Neue"/>
          <w:color w:val="000000"/>
        </w:rPr>
        <w:t>for</w:t>
      </w:r>
      <w:r>
        <w:rPr>
          <w:rFonts w:ascii="Helvetica Neue" w:hAnsi="Helvetica Neue"/>
          <w:color w:val="000000"/>
        </w:rPr>
        <w:t xml:space="preserve"> construction </w:t>
      </w:r>
      <w:r w:rsidR="00E515F0">
        <w:rPr>
          <w:rFonts w:ascii="Helvetica Neue" w:hAnsi="Helvetica Neue"/>
          <w:color w:val="000000"/>
        </w:rPr>
        <w:t xml:space="preserve">on Osprey Circle </w:t>
      </w:r>
      <w:r>
        <w:rPr>
          <w:rFonts w:ascii="Helvetica Neue" w:hAnsi="Helvetica Neue"/>
          <w:color w:val="000000"/>
        </w:rPr>
        <w:t>was discussed. Concern</w:t>
      </w:r>
      <w:r w:rsidR="00FF69EF">
        <w:rPr>
          <w:rFonts w:ascii="Helvetica Neue" w:hAnsi="Helvetica Neue"/>
          <w:color w:val="000000"/>
        </w:rPr>
        <w:t>s were raised as to</w:t>
      </w:r>
      <w:r>
        <w:rPr>
          <w:rFonts w:ascii="Helvetica Neue" w:hAnsi="Helvetica Neue"/>
          <w:color w:val="000000"/>
        </w:rPr>
        <w:t xml:space="preserve"> how long an incomplete site could linger (e.g. pour a slab foundation and then wait multiple years before building). Town regulations are vague.</w:t>
      </w:r>
    </w:p>
    <w:p w14:paraId="598EA8D8" w14:textId="77777777" w:rsidR="00E515F0" w:rsidRDefault="00E515F0" w:rsidP="00E515F0">
      <w:pPr>
        <w:pStyle w:val="NormalWeb"/>
        <w:spacing w:before="0" w:beforeAutospacing="0" w:after="0" w:afterAutospacing="0"/>
        <w:ind w:left="720"/>
        <w:rPr>
          <w:rFonts w:ascii="Helvetica Neue" w:hAnsi="Helvetica Neue"/>
          <w:color w:val="000000"/>
        </w:rPr>
      </w:pPr>
    </w:p>
    <w:p w14:paraId="50F03AD6" w14:textId="77777777" w:rsidR="00E515F0" w:rsidRPr="00A713DA" w:rsidRDefault="00E515F0" w:rsidP="00E515F0">
      <w:pPr>
        <w:pStyle w:val="NormalWeb"/>
        <w:spacing w:before="0" w:beforeAutospacing="0" w:after="0" w:afterAutospacing="0"/>
        <w:ind w:left="360"/>
        <w:rPr>
          <w:ins w:id="17" w:author="Dan Kalagher" w:date="2016-05-02T09:49:00Z"/>
          <w:rFonts w:ascii="Helvetica Neue" w:hAnsi="Helvetica Neue"/>
          <w:color w:val="000000"/>
        </w:rPr>
      </w:pPr>
      <w:r>
        <w:rPr>
          <w:rFonts w:ascii="Helvetica Neue" w:hAnsi="Helvetica Neue"/>
          <w:color w:val="000000"/>
        </w:rPr>
        <w:t xml:space="preserve">Gordy discussed the fact that Walter has approached him and others regarding his willingness to construct, at his expense, </w:t>
      </w:r>
      <w:r w:rsidR="001438C3">
        <w:rPr>
          <w:rFonts w:ascii="Helvetica Neue" w:hAnsi="Helvetica Neue"/>
          <w:color w:val="000000"/>
        </w:rPr>
        <w:t>a water</w:t>
      </w:r>
      <w:r>
        <w:rPr>
          <w:rFonts w:ascii="Helvetica Neue" w:hAnsi="Helvetica Neue"/>
          <w:color w:val="000000"/>
        </w:rPr>
        <w:t xml:space="preserve"> garden on Waterfront property </w:t>
      </w:r>
      <w:r w:rsidR="001438C3">
        <w:rPr>
          <w:rFonts w:ascii="Helvetica Neue" w:hAnsi="Helvetica Neue"/>
          <w:color w:val="000000"/>
        </w:rPr>
        <w:t>on the east side of private Cushing Road and north of his building lot.  The construction of the water garden would be at his expense but he would assume no responsibility for its maintenance.  Walter expressed his belief that the water garden was not required or necessary to control the flow of water in the area.</w:t>
      </w:r>
    </w:p>
    <w:p w14:paraId="38AA1FC1" w14:textId="7255672A" w:rsidR="00220B36" w:rsidRPr="007F533B" w:rsidRDefault="00D01EA1" w:rsidP="007F533B">
      <w:pPr>
        <w:pStyle w:val="NormalWeb"/>
        <w:rPr>
          <w:rFonts w:ascii="Helvetica Neue" w:hAnsi="Helvetica Neue"/>
          <w:b/>
        </w:rPr>
      </w:pPr>
      <w:r w:rsidRPr="001438C3">
        <w:rPr>
          <w:rFonts w:ascii="Helvetica Neue" w:hAnsi="Helvetica Neue"/>
          <w:b/>
          <w:color w:val="000000"/>
        </w:rPr>
        <w:t xml:space="preserve">A motion to reject the </w:t>
      </w:r>
      <w:r w:rsidR="007F3A97">
        <w:rPr>
          <w:rFonts w:ascii="Helvetica Neue" w:hAnsi="Helvetica Neue"/>
          <w:b/>
          <w:color w:val="000000"/>
        </w:rPr>
        <w:t>Walter Cheney</w:t>
      </w:r>
      <w:r w:rsidRPr="001438C3">
        <w:rPr>
          <w:rFonts w:ascii="Helvetica Neue" w:hAnsi="Helvetica Neue"/>
          <w:b/>
          <w:color w:val="000000"/>
        </w:rPr>
        <w:t xml:space="preserve"> offer to construct a water garden on Waterfront property was made, seconded, and unanimously approved.</w:t>
      </w:r>
      <w:bookmarkStart w:id="18" w:name="OLE_LINK19"/>
      <w:bookmarkStart w:id="19" w:name="OLE_LINK20"/>
    </w:p>
    <w:p w14:paraId="55CE2BE2" w14:textId="77777777" w:rsidR="00B418E2" w:rsidRDefault="00DE4616" w:rsidP="00B418E2">
      <w:pPr>
        <w:pStyle w:val="Heading3"/>
        <w:rPr>
          <w:rFonts w:ascii="Helvetica Neue" w:hAnsi="Helvetica Neue"/>
        </w:rPr>
      </w:pPr>
      <w:bookmarkStart w:id="20" w:name="h.897lk8eyy8eu" w:colFirst="0" w:colLast="0"/>
      <w:bookmarkEnd w:id="18"/>
      <w:bookmarkEnd w:id="19"/>
      <w:bookmarkEnd w:id="20"/>
      <w:r w:rsidRPr="005C1372">
        <w:rPr>
          <w:rFonts w:ascii="Helvetica Neue" w:hAnsi="Helvetica Neue"/>
        </w:rPr>
        <w:t xml:space="preserve">Adjournment </w:t>
      </w:r>
    </w:p>
    <w:p w14:paraId="61765657" w14:textId="77777777" w:rsidR="00B418E2" w:rsidRPr="001438C3" w:rsidRDefault="00B418E2" w:rsidP="00B418E2">
      <w:pPr>
        <w:pStyle w:val="Heading3"/>
        <w:rPr>
          <w:rFonts w:ascii="Helvetica Neue" w:hAnsi="Helvetica Neue"/>
          <w:sz w:val="24"/>
          <w:szCs w:val="24"/>
        </w:rPr>
      </w:pPr>
      <w:r w:rsidRPr="001438C3">
        <w:rPr>
          <w:rFonts w:ascii="Helvetica Neue" w:hAnsi="Helvetica Neue"/>
          <w:sz w:val="24"/>
          <w:szCs w:val="24"/>
        </w:rPr>
        <w:t>A motion to adjourn</w:t>
      </w:r>
      <w:r w:rsidR="00BB3286" w:rsidRPr="001438C3">
        <w:rPr>
          <w:rFonts w:ascii="Helvetica Neue" w:hAnsi="Helvetica Neue"/>
          <w:sz w:val="24"/>
          <w:szCs w:val="24"/>
        </w:rPr>
        <w:t xml:space="preserve"> the meeting was </w:t>
      </w:r>
      <w:r w:rsidRPr="001438C3">
        <w:rPr>
          <w:rFonts w:ascii="Helvetica Neue" w:hAnsi="Helvetica Neue"/>
          <w:sz w:val="24"/>
          <w:szCs w:val="24"/>
        </w:rPr>
        <w:t>made, seconded, and approved.</w:t>
      </w:r>
    </w:p>
    <w:bookmarkEnd w:id="0"/>
    <w:bookmarkEnd w:id="1"/>
    <w:p w14:paraId="13DB2E43" w14:textId="77777777" w:rsidR="00B10774" w:rsidRPr="00D00327" w:rsidRDefault="00B10774" w:rsidP="00DE4616">
      <w:pPr>
        <w:pStyle w:val="Heading3"/>
        <w:rPr>
          <w:rFonts w:ascii="Helvetica Neue" w:hAnsi="Helvetica Neue"/>
          <w:b w:val="0"/>
        </w:rPr>
      </w:pPr>
    </w:p>
    <w:sectPr w:rsidR="00B10774" w:rsidRPr="00D00327" w:rsidSect="007F533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360" w:footer="36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B6A12" w14:textId="77777777" w:rsidR="00C35F06" w:rsidRDefault="00C35F06">
      <w:r>
        <w:separator/>
      </w:r>
    </w:p>
  </w:endnote>
  <w:endnote w:type="continuationSeparator" w:id="0">
    <w:p w14:paraId="5A808D08" w14:textId="77777777" w:rsidR="00C35F06" w:rsidRDefault="00C3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Malgun Gothic"/>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BC89B" w14:textId="77777777" w:rsidR="005901B8" w:rsidRDefault="005901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30FAC" w14:textId="51C3B610" w:rsidR="00B01606" w:rsidRDefault="00B01606" w:rsidP="007F533B">
    <w:pPr>
      <w:tabs>
        <w:tab w:val="center" w:pos="4680"/>
        <w:tab w:val="right" w:pos="9360"/>
      </w:tabs>
      <w:jc w:val="center"/>
    </w:pPr>
    <w:r>
      <w:fldChar w:fldCharType="begin"/>
    </w:r>
    <w:r>
      <w:instrText>PAGE</w:instrText>
    </w:r>
    <w:r>
      <w:fldChar w:fldCharType="separate"/>
    </w:r>
    <w:r w:rsidR="00524F57">
      <w:rPr>
        <w:noProof/>
      </w:rPr>
      <w:t>1</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6CF0E" w14:textId="77777777" w:rsidR="005901B8" w:rsidRDefault="005901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CCC1B" w14:textId="77777777" w:rsidR="00C35F06" w:rsidRDefault="00C35F06">
      <w:r>
        <w:separator/>
      </w:r>
    </w:p>
  </w:footnote>
  <w:footnote w:type="continuationSeparator" w:id="0">
    <w:p w14:paraId="27EEE99F" w14:textId="77777777" w:rsidR="00C35F06" w:rsidRDefault="00C35F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91E4F" w14:textId="55C48602" w:rsidR="005901B8" w:rsidRDefault="005901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0CD2D" w14:textId="33D6E2B8" w:rsidR="005901B8" w:rsidRDefault="005901B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55979" w14:textId="6F55DA68" w:rsidR="005901B8" w:rsidRDefault="005901B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42B3A"/>
    <w:multiLevelType w:val="multilevel"/>
    <w:tmpl w:val="E168133C"/>
    <w:lvl w:ilvl="0">
      <w:numFmt w:val="bullet"/>
      <w:lvlText w:val="-"/>
      <w:lvlJc w:val="left"/>
      <w:pPr>
        <w:ind w:left="720" w:hanging="360"/>
      </w:pPr>
      <w:rPr>
        <w:rFonts w:ascii="Helvetica Neue" w:eastAsia="Calibri" w:hAnsi="Helvetica Neue"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B067582"/>
    <w:multiLevelType w:val="hybridMultilevel"/>
    <w:tmpl w:val="81E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C2016"/>
    <w:multiLevelType w:val="hybridMultilevel"/>
    <w:tmpl w:val="634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85F24"/>
    <w:multiLevelType w:val="multilevel"/>
    <w:tmpl w:val="75BAE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09B5A31"/>
    <w:multiLevelType w:val="hybridMultilevel"/>
    <w:tmpl w:val="8D84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10CD2"/>
    <w:multiLevelType w:val="hybridMultilevel"/>
    <w:tmpl w:val="B1520E24"/>
    <w:lvl w:ilvl="0" w:tplc="01B49E3A">
      <w:numFmt w:val="bullet"/>
      <w:lvlText w:val="-"/>
      <w:lvlJc w:val="left"/>
      <w:pPr>
        <w:ind w:left="720" w:hanging="360"/>
      </w:pPr>
      <w:rPr>
        <w:rFonts w:ascii="Helvetica Neue" w:eastAsia="Calibri" w:hAnsi="Helvetica Neu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77B60"/>
    <w:multiLevelType w:val="hybridMultilevel"/>
    <w:tmpl w:val="CB32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F0A1B"/>
    <w:multiLevelType w:val="hybridMultilevel"/>
    <w:tmpl w:val="CE088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3B2F0B"/>
    <w:multiLevelType w:val="hybridMultilevel"/>
    <w:tmpl w:val="0EE6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B855E8"/>
    <w:multiLevelType w:val="multilevel"/>
    <w:tmpl w:val="DB9A5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170292"/>
    <w:multiLevelType w:val="multilevel"/>
    <w:tmpl w:val="848C92F4"/>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5C2544BB"/>
    <w:multiLevelType w:val="hybridMultilevel"/>
    <w:tmpl w:val="FDC2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75FA3"/>
    <w:multiLevelType w:val="hybridMultilevel"/>
    <w:tmpl w:val="77661412"/>
    <w:lvl w:ilvl="0" w:tplc="01B49E3A">
      <w:numFmt w:val="bullet"/>
      <w:lvlText w:val="-"/>
      <w:lvlJc w:val="left"/>
      <w:pPr>
        <w:ind w:left="720" w:hanging="360"/>
      </w:pPr>
      <w:rPr>
        <w:rFonts w:ascii="Helvetica Neue" w:eastAsia="Calibri" w:hAnsi="Helvetica Neu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C36CB"/>
    <w:multiLevelType w:val="hybridMultilevel"/>
    <w:tmpl w:val="A69A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7477C1"/>
    <w:multiLevelType w:val="hybridMultilevel"/>
    <w:tmpl w:val="E80A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A6169B"/>
    <w:multiLevelType w:val="hybridMultilevel"/>
    <w:tmpl w:val="E168133C"/>
    <w:lvl w:ilvl="0" w:tplc="01B49E3A">
      <w:numFmt w:val="bullet"/>
      <w:lvlText w:val="-"/>
      <w:lvlJc w:val="left"/>
      <w:pPr>
        <w:ind w:left="720" w:hanging="360"/>
      </w:pPr>
      <w:rPr>
        <w:rFonts w:ascii="Helvetica Neue" w:eastAsia="Calibri" w:hAnsi="Helvetica Neue"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3"/>
  </w:num>
  <w:num w:numId="5">
    <w:abstractNumId w:val="6"/>
  </w:num>
  <w:num w:numId="6">
    <w:abstractNumId w:val="1"/>
  </w:num>
  <w:num w:numId="7">
    <w:abstractNumId w:val="2"/>
  </w:num>
  <w:num w:numId="8">
    <w:abstractNumId w:val="11"/>
  </w:num>
  <w:num w:numId="9">
    <w:abstractNumId w:val="14"/>
  </w:num>
  <w:num w:numId="10">
    <w:abstractNumId w:val="8"/>
  </w:num>
  <w:num w:numId="11">
    <w:abstractNumId w:val="5"/>
  </w:num>
  <w:num w:numId="12">
    <w:abstractNumId w:val="12"/>
  </w:num>
  <w:num w:numId="13">
    <w:abstractNumId w:val="15"/>
  </w:num>
  <w:num w:numId="14">
    <w:abstractNumId w:val="0"/>
  </w:num>
  <w:num w:numId="15">
    <w:abstractNumId w:val="7"/>
  </w:num>
  <w:num w:numId="1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Kalagher">
    <w15:presenceInfo w15:providerId="Windows Live" w15:userId="aa1ea1203b32d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revisionView w:markup="0"/>
  <w:doNotTrackMove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4372"/>
    <w:rsid w:val="000A1DDA"/>
    <w:rsid w:val="000B2B77"/>
    <w:rsid w:val="000D0B7C"/>
    <w:rsid w:val="000D172C"/>
    <w:rsid w:val="000D4635"/>
    <w:rsid w:val="000E024C"/>
    <w:rsid w:val="001438C3"/>
    <w:rsid w:val="00151CEC"/>
    <w:rsid w:val="00161394"/>
    <w:rsid w:val="001614CD"/>
    <w:rsid w:val="001B3EDD"/>
    <w:rsid w:val="001F2E7E"/>
    <w:rsid w:val="00220B36"/>
    <w:rsid w:val="0022345A"/>
    <w:rsid w:val="00256EFB"/>
    <w:rsid w:val="00284EC5"/>
    <w:rsid w:val="00314869"/>
    <w:rsid w:val="0034780F"/>
    <w:rsid w:val="00360EE6"/>
    <w:rsid w:val="00375599"/>
    <w:rsid w:val="00422DAA"/>
    <w:rsid w:val="00456A10"/>
    <w:rsid w:val="004C28AE"/>
    <w:rsid w:val="004F0660"/>
    <w:rsid w:val="0052431D"/>
    <w:rsid w:val="00524861"/>
    <w:rsid w:val="00524F57"/>
    <w:rsid w:val="005274EE"/>
    <w:rsid w:val="005276E2"/>
    <w:rsid w:val="00540043"/>
    <w:rsid w:val="00547CC2"/>
    <w:rsid w:val="00563934"/>
    <w:rsid w:val="005901B8"/>
    <w:rsid w:val="00594D5C"/>
    <w:rsid w:val="005C09AE"/>
    <w:rsid w:val="005C1372"/>
    <w:rsid w:val="005C1CDF"/>
    <w:rsid w:val="005C5F0F"/>
    <w:rsid w:val="006230E0"/>
    <w:rsid w:val="00630FA3"/>
    <w:rsid w:val="00644C50"/>
    <w:rsid w:val="00647166"/>
    <w:rsid w:val="00686581"/>
    <w:rsid w:val="00694DDE"/>
    <w:rsid w:val="006B7E23"/>
    <w:rsid w:val="006C0F5E"/>
    <w:rsid w:val="007153B7"/>
    <w:rsid w:val="007155CC"/>
    <w:rsid w:val="00722421"/>
    <w:rsid w:val="0073221E"/>
    <w:rsid w:val="007431A0"/>
    <w:rsid w:val="00757D7E"/>
    <w:rsid w:val="0079076D"/>
    <w:rsid w:val="007A4185"/>
    <w:rsid w:val="007B0D7C"/>
    <w:rsid w:val="007B7043"/>
    <w:rsid w:val="007D1B68"/>
    <w:rsid w:val="007D4372"/>
    <w:rsid w:val="007F3A97"/>
    <w:rsid w:val="007F533B"/>
    <w:rsid w:val="008212DC"/>
    <w:rsid w:val="0083400D"/>
    <w:rsid w:val="00874B99"/>
    <w:rsid w:val="008871A6"/>
    <w:rsid w:val="00894802"/>
    <w:rsid w:val="008C2788"/>
    <w:rsid w:val="008D56AC"/>
    <w:rsid w:val="008D66EC"/>
    <w:rsid w:val="008E17B1"/>
    <w:rsid w:val="009210A0"/>
    <w:rsid w:val="009265DB"/>
    <w:rsid w:val="009924F2"/>
    <w:rsid w:val="00996682"/>
    <w:rsid w:val="009A0145"/>
    <w:rsid w:val="009B0322"/>
    <w:rsid w:val="009B5B48"/>
    <w:rsid w:val="009F2066"/>
    <w:rsid w:val="009F52DD"/>
    <w:rsid w:val="00A713DA"/>
    <w:rsid w:val="00A77A97"/>
    <w:rsid w:val="00AC4C95"/>
    <w:rsid w:val="00AE0D0E"/>
    <w:rsid w:val="00AF1C3D"/>
    <w:rsid w:val="00AF46C9"/>
    <w:rsid w:val="00B01606"/>
    <w:rsid w:val="00B10774"/>
    <w:rsid w:val="00B418E2"/>
    <w:rsid w:val="00B578CB"/>
    <w:rsid w:val="00B63035"/>
    <w:rsid w:val="00B742A0"/>
    <w:rsid w:val="00B85BDA"/>
    <w:rsid w:val="00BA4DD8"/>
    <w:rsid w:val="00BB128F"/>
    <w:rsid w:val="00BB3286"/>
    <w:rsid w:val="00BD266C"/>
    <w:rsid w:val="00BD6755"/>
    <w:rsid w:val="00C057DB"/>
    <w:rsid w:val="00C24EF2"/>
    <w:rsid w:val="00C35F06"/>
    <w:rsid w:val="00C503B5"/>
    <w:rsid w:val="00C62CA9"/>
    <w:rsid w:val="00C92027"/>
    <w:rsid w:val="00CA10DA"/>
    <w:rsid w:val="00CC222A"/>
    <w:rsid w:val="00CD35EB"/>
    <w:rsid w:val="00D00327"/>
    <w:rsid w:val="00D01EA1"/>
    <w:rsid w:val="00D22588"/>
    <w:rsid w:val="00D25309"/>
    <w:rsid w:val="00D27740"/>
    <w:rsid w:val="00D53765"/>
    <w:rsid w:val="00D62B68"/>
    <w:rsid w:val="00D950A6"/>
    <w:rsid w:val="00DB5FD8"/>
    <w:rsid w:val="00DB7E99"/>
    <w:rsid w:val="00DE4616"/>
    <w:rsid w:val="00DF5546"/>
    <w:rsid w:val="00E515F0"/>
    <w:rsid w:val="00ED50AA"/>
    <w:rsid w:val="00F66114"/>
    <w:rsid w:val="00F9674B"/>
    <w:rsid w:val="00FA14A8"/>
    <w:rsid w:val="00FA360D"/>
    <w:rsid w:val="00FF6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33A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28AE"/>
  </w:style>
  <w:style w:type="paragraph" w:styleId="Heading1">
    <w:name w:val="heading 1"/>
    <w:basedOn w:val="Normal"/>
    <w:next w:val="Normal"/>
    <w:pPr>
      <w:keepNext/>
      <w:keepLines/>
      <w:spacing w:before="480"/>
      <w:outlineLvl w:val="0"/>
    </w:pPr>
    <w:rPr>
      <w:b/>
      <w:color w:val="2E75B5"/>
      <w:sz w:val="28"/>
      <w:szCs w:val="28"/>
    </w:rPr>
  </w:style>
  <w:style w:type="paragraph" w:styleId="Heading2">
    <w:name w:val="heading 2"/>
    <w:basedOn w:val="Normal"/>
    <w:next w:val="Normal"/>
    <w:link w:val="Heading2Char"/>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10774"/>
    <w:pPr>
      <w:ind w:left="720"/>
      <w:contextualSpacing/>
    </w:pPr>
  </w:style>
  <w:style w:type="character" w:customStyle="1" w:styleId="Heading2Char">
    <w:name w:val="Heading 2 Char"/>
    <w:basedOn w:val="DefaultParagraphFont"/>
    <w:link w:val="Heading2"/>
    <w:rsid w:val="000B2B77"/>
    <w:rPr>
      <w:rFonts w:ascii="Cambria" w:eastAsia="Cambria" w:hAnsi="Cambria" w:cs="Cambria"/>
      <w:b/>
      <w:i/>
      <w:sz w:val="28"/>
      <w:szCs w:val="28"/>
    </w:rPr>
  </w:style>
  <w:style w:type="paragraph" w:styleId="NormalWeb">
    <w:name w:val="Normal (Web)"/>
    <w:basedOn w:val="Normal"/>
    <w:uiPriority w:val="99"/>
    <w:unhideWhenUsed/>
    <w:rsid w:val="000B2B77"/>
    <w:pPr>
      <w:spacing w:before="100" w:beforeAutospacing="1" w:after="100" w:afterAutospacing="1"/>
    </w:pPr>
    <w:rPr>
      <w:rFonts w:ascii="Times New Roman" w:hAnsi="Times New Roman" w:cs="Times New Roman"/>
      <w:color w:val="auto"/>
      <w:sz w:val="24"/>
      <w:szCs w:val="24"/>
    </w:rPr>
  </w:style>
  <w:style w:type="character" w:customStyle="1" w:styleId="apple-tab-span">
    <w:name w:val="apple-tab-span"/>
    <w:basedOn w:val="DefaultParagraphFont"/>
    <w:rsid w:val="000B2B77"/>
  </w:style>
  <w:style w:type="character" w:customStyle="1" w:styleId="Heading3Char">
    <w:name w:val="Heading 3 Char"/>
    <w:basedOn w:val="DefaultParagraphFont"/>
    <w:link w:val="Heading3"/>
    <w:rsid w:val="00BD266C"/>
    <w:rPr>
      <w:rFonts w:ascii="Cambria" w:eastAsia="Cambria" w:hAnsi="Cambria" w:cs="Cambria"/>
      <w:b/>
      <w:sz w:val="26"/>
      <w:szCs w:val="26"/>
    </w:rPr>
  </w:style>
  <w:style w:type="paragraph" w:styleId="Header">
    <w:name w:val="header"/>
    <w:basedOn w:val="Normal"/>
    <w:link w:val="HeaderChar"/>
    <w:uiPriority w:val="99"/>
    <w:unhideWhenUsed/>
    <w:rsid w:val="00BB3286"/>
    <w:pPr>
      <w:tabs>
        <w:tab w:val="center" w:pos="4680"/>
        <w:tab w:val="right" w:pos="9360"/>
      </w:tabs>
    </w:pPr>
  </w:style>
  <w:style w:type="character" w:customStyle="1" w:styleId="HeaderChar">
    <w:name w:val="Header Char"/>
    <w:basedOn w:val="DefaultParagraphFont"/>
    <w:link w:val="Header"/>
    <w:uiPriority w:val="99"/>
    <w:rsid w:val="00BB3286"/>
  </w:style>
  <w:style w:type="paragraph" w:styleId="Footer">
    <w:name w:val="footer"/>
    <w:basedOn w:val="Normal"/>
    <w:link w:val="FooterChar"/>
    <w:uiPriority w:val="99"/>
    <w:unhideWhenUsed/>
    <w:rsid w:val="00BB3286"/>
    <w:pPr>
      <w:tabs>
        <w:tab w:val="center" w:pos="4680"/>
        <w:tab w:val="right" w:pos="9360"/>
      </w:tabs>
    </w:pPr>
  </w:style>
  <w:style w:type="character" w:customStyle="1" w:styleId="FooterChar">
    <w:name w:val="Footer Char"/>
    <w:basedOn w:val="DefaultParagraphFont"/>
    <w:link w:val="Footer"/>
    <w:uiPriority w:val="99"/>
    <w:rsid w:val="00BB3286"/>
  </w:style>
  <w:style w:type="paragraph" w:styleId="BalloonText">
    <w:name w:val="Balloon Text"/>
    <w:basedOn w:val="Normal"/>
    <w:link w:val="BalloonTextChar"/>
    <w:uiPriority w:val="99"/>
    <w:semiHidden/>
    <w:unhideWhenUsed/>
    <w:rsid w:val="00547C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CC2"/>
    <w:rPr>
      <w:rFonts w:ascii="Lucida Grande" w:hAnsi="Lucida Grande" w:cs="Lucida Grande"/>
      <w:sz w:val="18"/>
      <w:szCs w:val="18"/>
    </w:rPr>
  </w:style>
  <w:style w:type="paragraph" w:styleId="Revision">
    <w:name w:val="Revision"/>
    <w:hidden/>
    <w:uiPriority w:val="99"/>
    <w:semiHidden/>
    <w:rsid w:val="00151CEC"/>
  </w:style>
  <w:style w:type="paragraph" w:styleId="DocumentMap">
    <w:name w:val="Document Map"/>
    <w:basedOn w:val="Normal"/>
    <w:link w:val="DocumentMapChar"/>
    <w:uiPriority w:val="99"/>
    <w:semiHidden/>
    <w:unhideWhenUsed/>
    <w:rsid w:val="009F52DD"/>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F52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694</Words>
  <Characters>3957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Gordy</dc:creator>
  <cp:lastModifiedBy>Dan Kalagher</cp:lastModifiedBy>
  <cp:revision>12</cp:revision>
  <cp:lastPrinted>2016-05-02T17:24:00Z</cp:lastPrinted>
  <dcterms:created xsi:type="dcterms:W3CDTF">2016-05-02T17:24:00Z</dcterms:created>
  <dcterms:modified xsi:type="dcterms:W3CDTF">2016-05-06T21:03:00Z</dcterms:modified>
</cp:coreProperties>
</file>