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94A303" w14:textId="77777777" w:rsidR="007D4372" w:rsidRDefault="009924F2">
      <w:pPr>
        <w:pStyle w:val="Heading1"/>
        <w:spacing w:before="60"/>
        <w:jc w:val="center"/>
      </w:pPr>
      <w:r>
        <w:t>Moody Point Waterfront Association Board</w:t>
      </w:r>
    </w:p>
    <w:p w14:paraId="793EA4D2" w14:textId="77777777" w:rsidR="007D4372" w:rsidRDefault="009924F2" w:rsidP="00A77A97">
      <w:pPr>
        <w:pStyle w:val="Heading2"/>
        <w:spacing w:before="60"/>
        <w:jc w:val="center"/>
      </w:pPr>
      <w:r>
        <w:t>Board Agenda</w:t>
      </w:r>
      <w:r w:rsidR="00323B52">
        <w:t xml:space="preserve"> Minutes</w:t>
      </w:r>
      <w:r>
        <w:t xml:space="preserve"> – June 17, 2015</w:t>
      </w:r>
    </w:p>
    <w:p w14:paraId="7345FA81" w14:textId="77777777" w:rsidR="007D4372" w:rsidRDefault="007D4372">
      <w:pPr>
        <w:pStyle w:val="Heading2"/>
        <w:spacing w:before="60"/>
        <w:jc w:val="center"/>
      </w:pPr>
    </w:p>
    <w:p w14:paraId="5EA82E8F" w14:textId="77777777" w:rsidR="006D3075" w:rsidRDefault="006D3075" w:rsidP="006D3075">
      <w:pPr>
        <w:pStyle w:val="NormalWeb"/>
        <w:spacing w:before="0" w:beforeAutospacing="0" w:after="0" w:afterAutospacing="0"/>
        <w:jc w:val="center"/>
      </w:pPr>
      <w:r>
        <w:rPr>
          <w:rFonts w:ascii="Calibri" w:hAnsi="Calibri"/>
          <w:color w:val="000000"/>
        </w:rPr>
        <w:t>The meeting was held June 17</w:t>
      </w:r>
      <w:r w:rsidR="0007690C">
        <w:rPr>
          <w:rFonts w:ascii="Calibri" w:hAnsi="Calibri"/>
          <w:color w:val="000000"/>
        </w:rPr>
        <w:t>, 2015</w:t>
      </w:r>
      <w:r w:rsidR="00126DA0">
        <w:rPr>
          <w:rFonts w:ascii="Calibri" w:hAnsi="Calibri"/>
          <w:color w:val="000000"/>
        </w:rPr>
        <w:t xml:space="preserve"> at</w:t>
      </w:r>
      <w:r>
        <w:rPr>
          <w:rFonts w:ascii="Calibri" w:hAnsi="Calibri"/>
          <w:color w:val="000000"/>
        </w:rPr>
        <w:t xml:space="preserve"> 7:00pm at the home of Gordon Rehnborg.</w:t>
      </w:r>
    </w:p>
    <w:p w14:paraId="750EFBFD" w14:textId="77777777" w:rsidR="006D3075" w:rsidRDefault="006D3075" w:rsidP="006D3075">
      <w:pPr>
        <w:pStyle w:val="Heading2"/>
        <w:rPr>
          <w:rFonts w:eastAsia="Times New Roman"/>
        </w:rPr>
      </w:pPr>
      <w:r>
        <w:rPr>
          <w:rFonts w:ascii="Calibri" w:eastAsia="Times New Roman" w:hAnsi="Calibri"/>
          <w:i w:val="0"/>
          <w:iCs/>
          <w:sz w:val="26"/>
          <w:szCs w:val="26"/>
        </w:rPr>
        <w:t>Present:</w:t>
      </w:r>
    </w:p>
    <w:p w14:paraId="5AE60328" w14:textId="77777777" w:rsidR="006D3075" w:rsidRDefault="006D3075" w:rsidP="006D3075">
      <w:pPr>
        <w:pStyle w:val="NormalWeb"/>
        <w:spacing w:before="0" w:beforeAutospacing="0" w:after="0" w:afterAutospacing="0"/>
      </w:pPr>
      <w:r>
        <w:rPr>
          <w:rFonts w:ascii="Calibri" w:hAnsi="Calibri"/>
          <w:color w:val="000000"/>
        </w:rPr>
        <w:t>Gordon Rehnborg</w:t>
      </w:r>
      <w:r>
        <w:rPr>
          <w:rStyle w:val="apple-tab-span"/>
          <w:rFonts w:ascii="Calibri" w:hAnsi="Calibri"/>
          <w:color w:val="000000"/>
        </w:rPr>
        <w:tab/>
      </w:r>
      <w:r>
        <w:rPr>
          <w:rFonts w:ascii="Calibri" w:hAnsi="Calibri"/>
          <w:color w:val="000000"/>
        </w:rPr>
        <w:t>President</w:t>
      </w:r>
    </w:p>
    <w:p w14:paraId="45140540" w14:textId="77777777" w:rsidR="006D3075" w:rsidRDefault="006D3075" w:rsidP="006D3075">
      <w:pPr>
        <w:pStyle w:val="NormalWeb"/>
        <w:spacing w:before="0" w:beforeAutospacing="0" w:after="0" w:afterAutospacing="0"/>
      </w:pPr>
      <w:r>
        <w:rPr>
          <w:rFonts w:ascii="Calibri" w:hAnsi="Calibri"/>
          <w:color w:val="000000"/>
        </w:rPr>
        <w:t>Mike Hickey</w:t>
      </w:r>
      <w:r>
        <w:rPr>
          <w:rStyle w:val="apple-tab-span"/>
          <w:rFonts w:ascii="Calibri" w:hAnsi="Calibri"/>
          <w:color w:val="000000"/>
        </w:rPr>
        <w:tab/>
      </w:r>
      <w:r w:rsidR="00481E64">
        <w:rPr>
          <w:rStyle w:val="apple-tab-span"/>
          <w:rFonts w:ascii="Calibri" w:hAnsi="Calibri"/>
          <w:color w:val="000000"/>
        </w:rPr>
        <w:tab/>
      </w:r>
      <w:r>
        <w:rPr>
          <w:rFonts w:ascii="Calibri" w:hAnsi="Calibri"/>
          <w:color w:val="000000"/>
        </w:rPr>
        <w:t>Vice President</w:t>
      </w:r>
    </w:p>
    <w:p w14:paraId="2C1A3B6C" w14:textId="77777777" w:rsidR="006D3075" w:rsidRDefault="006D3075" w:rsidP="006D3075">
      <w:pPr>
        <w:pStyle w:val="NormalWeb"/>
        <w:spacing w:before="0" w:beforeAutospacing="0" w:after="0" w:afterAutospacing="0"/>
      </w:pPr>
      <w:r>
        <w:rPr>
          <w:rFonts w:ascii="Calibri" w:hAnsi="Calibri"/>
          <w:color w:val="000000"/>
        </w:rPr>
        <w:t xml:space="preserve">Bill Cormier </w:t>
      </w:r>
      <w:r>
        <w:rPr>
          <w:rStyle w:val="apple-tab-span"/>
          <w:rFonts w:ascii="Calibri" w:hAnsi="Calibri"/>
          <w:color w:val="000000"/>
        </w:rPr>
        <w:tab/>
      </w:r>
      <w:r w:rsidR="00481E64">
        <w:rPr>
          <w:rStyle w:val="apple-tab-span"/>
          <w:rFonts w:ascii="Calibri" w:hAnsi="Calibri"/>
          <w:color w:val="000000"/>
        </w:rPr>
        <w:tab/>
      </w:r>
      <w:r>
        <w:rPr>
          <w:rFonts w:ascii="Calibri" w:hAnsi="Calibri"/>
          <w:color w:val="000000"/>
        </w:rPr>
        <w:t>Treasurer</w:t>
      </w:r>
      <w:r>
        <w:rPr>
          <w:rStyle w:val="apple-tab-span"/>
          <w:rFonts w:ascii="Calibri" w:hAnsi="Calibri"/>
          <w:color w:val="000000"/>
        </w:rPr>
        <w:tab/>
      </w:r>
    </w:p>
    <w:p w14:paraId="0566698B" w14:textId="77777777" w:rsidR="006D3075" w:rsidRDefault="006D3075" w:rsidP="006D3075">
      <w:pPr>
        <w:pStyle w:val="NormalWeb"/>
        <w:spacing w:before="0" w:beforeAutospacing="0" w:after="0" w:afterAutospacing="0"/>
        <w:rPr>
          <w:rFonts w:ascii="Calibri" w:hAnsi="Calibri"/>
          <w:color w:val="000000"/>
        </w:rPr>
      </w:pPr>
      <w:r>
        <w:rPr>
          <w:rFonts w:ascii="Calibri" w:hAnsi="Calibri"/>
          <w:color w:val="000000"/>
        </w:rPr>
        <w:t xml:space="preserve">Dan </w:t>
      </w:r>
      <w:proofErr w:type="spellStart"/>
      <w:r>
        <w:rPr>
          <w:rFonts w:ascii="Calibri" w:hAnsi="Calibri"/>
          <w:color w:val="000000"/>
        </w:rPr>
        <w:t>Kalagher</w:t>
      </w:r>
      <w:proofErr w:type="spellEnd"/>
      <w:r>
        <w:rPr>
          <w:rStyle w:val="apple-tab-span"/>
          <w:rFonts w:ascii="Calibri" w:hAnsi="Calibri"/>
          <w:color w:val="000000"/>
        </w:rPr>
        <w:tab/>
      </w:r>
      <w:r w:rsidR="00481E64">
        <w:rPr>
          <w:rStyle w:val="apple-tab-span"/>
          <w:rFonts w:ascii="Calibri" w:hAnsi="Calibri"/>
          <w:color w:val="000000"/>
        </w:rPr>
        <w:tab/>
      </w:r>
      <w:r>
        <w:rPr>
          <w:rFonts w:ascii="Calibri" w:hAnsi="Calibri"/>
          <w:color w:val="000000"/>
        </w:rPr>
        <w:t>Secretary</w:t>
      </w:r>
    </w:p>
    <w:p w14:paraId="44EB9BAA" w14:textId="77777777" w:rsidR="00AE601E" w:rsidRDefault="00AE601E" w:rsidP="006D3075">
      <w:pPr>
        <w:pStyle w:val="NormalWeb"/>
        <w:spacing w:before="0" w:beforeAutospacing="0" w:after="0" w:afterAutospacing="0"/>
      </w:pPr>
      <w:r>
        <w:rPr>
          <w:rFonts w:ascii="Calibri" w:eastAsia="Times New Roman" w:hAnsi="Calibri"/>
          <w:bCs/>
          <w:color w:val="000000"/>
        </w:rPr>
        <w:t xml:space="preserve">Patty Shuck      </w:t>
      </w:r>
      <w:r>
        <w:rPr>
          <w:rFonts w:ascii="Calibri" w:eastAsia="Times New Roman" w:hAnsi="Calibri"/>
          <w:bCs/>
          <w:color w:val="000000"/>
        </w:rPr>
        <w:tab/>
      </w:r>
      <w:r w:rsidRPr="007A4349">
        <w:rPr>
          <w:rFonts w:ascii="Calibri" w:eastAsia="Times New Roman" w:hAnsi="Calibri"/>
          <w:bCs/>
          <w:color w:val="000000"/>
        </w:rPr>
        <w:t>Board member</w:t>
      </w:r>
    </w:p>
    <w:p w14:paraId="1DBF9C01" w14:textId="77777777" w:rsidR="006D3075" w:rsidRDefault="006D3075" w:rsidP="006D3075">
      <w:pPr>
        <w:pStyle w:val="NormalWeb"/>
        <w:spacing w:before="0" w:beforeAutospacing="0" w:after="0" w:afterAutospacing="0"/>
      </w:pPr>
      <w:r>
        <w:rPr>
          <w:rFonts w:ascii="Calibri" w:hAnsi="Calibri"/>
          <w:color w:val="000000"/>
        </w:rPr>
        <w:t>David May</w:t>
      </w:r>
      <w:r>
        <w:rPr>
          <w:rStyle w:val="apple-tab-span"/>
          <w:rFonts w:ascii="Calibri" w:hAnsi="Calibri"/>
          <w:color w:val="000000"/>
        </w:rPr>
        <w:tab/>
      </w:r>
      <w:r w:rsidR="00481E64">
        <w:rPr>
          <w:rStyle w:val="apple-tab-span"/>
          <w:rFonts w:ascii="Calibri" w:hAnsi="Calibri"/>
          <w:color w:val="000000"/>
        </w:rPr>
        <w:tab/>
      </w:r>
      <w:r>
        <w:rPr>
          <w:rFonts w:ascii="Calibri" w:hAnsi="Calibri"/>
          <w:color w:val="000000"/>
        </w:rPr>
        <w:t>Board member</w:t>
      </w:r>
    </w:p>
    <w:p w14:paraId="5AD0A4A2" w14:textId="77777777" w:rsidR="006D3075" w:rsidRDefault="006D3075" w:rsidP="006D3075">
      <w:pPr>
        <w:pStyle w:val="NormalWeb"/>
        <w:spacing w:before="0" w:beforeAutospacing="0" w:after="0" w:afterAutospacing="0"/>
        <w:rPr>
          <w:rFonts w:ascii="Calibri" w:hAnsi="Calibri"/>
          <w:color w:val="000000"/>
        </w:rPr>
      </w:pPr>
      <w:r>
        <w:rPr>
          <w:rFonts w:ascii="Calibri" w:hAnsi="Calibri"/>
          <w:color w:val="000000"/>
        </w:rPr>
        <w:t>Phil Ginsburg</w:t>
      </w:r>
      <w:r>
        <w:rPr>
          <w:rStyle w:val="apple-tab-span"/>
          <w:rFonts w:ascii="Calibri" w:hAnsi="Calibri"/>
          <w:color w:val="000000"/>
        </w:rPr>
        <w:tab/>
      </w:r>
      <w:r w:rsidR="00481E64">
        <w:rPr>
          <w:rStyle w:val="apple-tab-span"/>
          <w:rFonts w:ascii="Calibri" w:hAnsi="Calibri"/>
          <w:color w:val="000000"/>
        </w:rPr>
        <w:tab/>
      </w:r>
      <w:r>
        <w:rPr>
          <w:rFonts w:ascii="Calibri" w:hAnsi="Calibri"/>
          <w:color w:val="000000"/>
        </w:rPr>
        <w:t>Board member</w:t>
      </w:r>
    </w:p>
    <w:p w14:paraId="1148C5A1" w14:textId="77777777" w:rsidR="006D3075" w:rsidRDefault="006D3075" w:rsidP="006D3075">
      <w:pPr>
        <w:pStyle w:val="NormalWeb"/>
        <w:spacing w:before="0" w:beforeAutospacing="0" w:after="0" w:afterAutospacing="0"/>
      </w:pPr>
      <w:r>
        <w:rPr>
          <w:rFonts w:ascii="Calibri" w:hAnsi="Calibri"/>
          <w:color w:val="000000"/>
        </w:rPr>
        <w:t>Ted Alex</w:t>
      </w:r>
      <w:r>
        <w:rPr>
          <w:rStyle w:val="apple-tab-span"/>
          <w:rFonts w:ascii="Calibri" w:hAnsi="Calibri"/>
          <w:color w:val="000000"/>
        </w:rPr>
        <w:tab/>
      </w:r>
      <w:r w:rsidR="00481E64">
        <w:rPr>
          <w:rStyle w:val="apple-tab-span"/>
          <w:rFonts w:ascii="Calibri" w:hAnsi="Calibri"/>
          <w:color w:val="000000"/>
        </w:rPr>
        <w:tab/>
      </w:r>
      <w:r>
        <w:rPr>
          <w:rFonts w:ascii="Calibri" w:hAnsi="Calibri"/>
          <w:color w:val="000000"/>
        </w:rPr>
        <w:t>True North Property Management</w:t>
      </w:r>
    </w:p>
    <w:p w14:paraId="2FD25EBF" w14:textId="77777777" w:rsidR="006D3075" w:rsidRDefault="006D3075" w:rsidP="006D3075">
      <w:pPr>
        <w:rPr>
          <w:rFonts w:eastAsia="Times New Roman"/>
        </w:rPr>
      </w:pPr>
    </w:p>
    <w:p w14:paraId="34899423" w14:textId="77777777" w:rsidR="006D3075" w:rsidRDefault="006D3075" w:rsidP="00481E64">
      <w:pPr>
        <w:pStyle w:val="NormalWeb"/>
        <w:spacing w:before="0" w:beforeAutospacing="0" w:after="0" w:afterAutospacing="0"/>
      </w:pPr>
      <w:r>
        <w:rPr>
          <w:rFonts w:ascii="Calibri" w:hAnsi="Calibri"/>
          <w:color w:val="000000"/>
          <w:sz w:val="22"/>
          <w:szCs w:val="22"/>
        </w:rPr>
        <w:t>The meeting was called to order by Gordon Rehnborg.</w:t>
      </w:r>
    </w:p>
    <w:p w14:paraId="1D04D8E3" w14:textId="77777777" w:rsidR="007D4372" w:rsidRDefault="009924F2">
      <w:pPr>
        <w:pStyle w:val="Heading3"/>
      </w:pPr>
      <w:r>
        <w:t>Approval of Minutes, May 19, 2015</w:t>
      </w:r>
    </w:p>
    <w:p w14:paraId="5E012B98" w14:textId="77777777" w:rsidR="00481E64" w:rsidRPr="00481E64" w:rsidRDefault="00481E64" w:rsidP="00481E64">
      <w:r>
        <w:t>Minutes approved. Amended for wrong date.</w:t>
      </w:r>
    </w:p>
    <w:p w14:paraId="6DF249B9" w14:textId="77777777" w:rsidR="007D4372" w:rsidRDefault="009924F2">
      <w:pPr>
        <w:pStyle w:val="Heading3"/>
      </w:pPr>
      <w:r>
        <w:t>Property Manager’s Report</w:t>
      </w:r>
    </w:p>
    <w:p w14:paraId="03032071" w14:textId="77777777" w:rsidR="00481E64" w:rsidRDefault="009924F2" w:rsidP="00126DA0">
      <w:pPr>
        <w:numPr>
          <w:ilvl w:val="0"/>
          <w:numId w:val="1"/>
        </w:numPr>
        <w:ind w:hanging="360"/>
        <w:contextualSpacing/>
      </w:pPr>
      <w:r>
        <w:t>U</w:t>
      </w:r>
      <w:r w:rsidR="00126DA0">
        <w:t>pdate on walk around punch list. T</w:t>
      </w:r>
      <w:r w:rsidR="00481E64">
        <w:t>ed passed out a list of items from the punch list. List needs to</w:t>
      </w:r>
      <w:r w:rsidR="00126DA0">
        <w:t xml:space="preserve"> be updated with list from Mike which has more items.</w:t>
      </w:r>
    </w:p>
    <w:p w14:paraId="2A0047A0" w14:textId="77777777" w:rsidR="00481E64" w:rsidRDefault="00481E64">
      <w:pPr>
        <w:numPr>
          <w:ilvl w:val="0"/>
          <w:numId w:val="1"/>
        </w:numPr>
        <w:ind w:hanging="360"/>
        <w:contextualSpacing/>
      </w:pPr>
      <w:r>
        <w:t xml:space="preserve">Concern on </w:t>
      </w:r>
      <w:r w:rsidR="00126DA0">
        <w:t>repair to 364 screened</w:t>
      </w:r>
      <w:r>
        <w:t xml:space="preserve"> porch; sand may not be stable.</w:t>
      </w:r>
      <w:r w:rsidR="00126DA0">
        <w:t xml:space="preserve"> Dan will meet with Bruce (works for Ted) to discuss alternatives.</w:t>
      </w:r>
    </w:p>
    <w:p w14:paraId="67C87DEC" w14:textId="77777777" w:rsidR="00481E64" w:rsidRDefault="00793AB0">
      <w:pPr>
        <w:numPr>
          <w:ilvl w:val="0"/>
          <w:numId w:val="1"/>
        </w:numPr>
        <w:ind w:hanging="360"/>
        <w:contextualSpacing/>
      </w:pPr>
      <w:r>
        <w:t>#</w:t>
      </w:r>
      <w:r w:rsidR="00481E64">
        <w:t>363/</w:t>
      </w:r>
      <w:r>
        <w:t>#</w:t>
      </w:r>
      <w:r w:rsidR="00481E64">
        <w:t xml:space="preserve">362 front deck; </w:t>
      </w:r>
      <w:r w:rsidR="00126DA0">
        <w:t>the divider will need to be pulled up</w:t>
      </w:r>
      <w:r w:rsidR="00481E64">
        <w:t>; all the boards need to be updated.</w:t>
      </w:r>
    </w:p>
    <w:p w14:paraId="1193AB71" w14:textId="77777777" w:rsidR="00481E64" w:rsidRDefault="00481E64">
      <w:pPr>
        <w:numPr>
          <w:ilvl w:val="0"/>
          <w:numId w:val="1"/>
        </w:numPr>
        <w:ind w:hanging="360"/>
        <w:contextualSpacing/>
      </w:pPr>
      <w:r>
        <w:t xml:space="preserve">Deck/Dock on front </w:t>
      </w:r>
      <w:r w:rsidR="00126DA0">
        <w:t>porch for #364 and #</w:t>
      </w:r>
      <w:r>
        <w:t>512</w:t>
      </w:r>
      <w:r w:rsidR="00126DA0">
        <w:t>. Ted will get quote.</w:t>
      </w:r>
    </w:p>
    <w:p w14:paraId="6924C652" w14:textId="77777777" w:rsidR="00AC20C6" w:rsidRDefault="00AC20C6">
      <w:pPr>
        <w:numPr>
          <w:ilvl w:val="0"/>
          <w:numId w:val="1"/>
        </w:numPr>
        <w:ind w:hanging="360"/>
        <w:contextualSpacing/>
      </w:pPr>
      <w:r>
        <w:t xml:space="preserve">Roof on building 2 has started. </w:t>
      </w:r>
      <w:r w:rsidR="00126DA0">
        <w:t>#</w:t>
      </w:r>
      <w:r>
        <w:t xml:space="preserve">511 needs two </w:t>
      </w:r>
      <w:r w:rsidR="00126DA0">
        <w:t xml:space="preserve">box style </w:t>
      </w:r>
      <w:r>
        <w:t>skylights ($650</w:t>
      </w:r>
      <w:r w:rsidR="00126DA0">
        <w:t xml:space="preserve"> ea.</w:t>
      </w:r>
      <w:r>
        <w:t xml:space="preserve">), </w:t>
      </w:r>
      <w:r w:rsidR="00126DA0">
        <w:t>#513 needs one ($650) and #</w:t>
      </w:r>
      <w:r>
        <w:t xml:space="preserve">514 needs </w:t>
      </w:r>
      <w:r w:rsidR="00126DA0">
        <w:t>on bubble style</w:t>
      </w:r>
      <w:r>
        <w:t>, ($1325).</w:t>
      </w:r>
      <w:r w:rsidR="00793AB0">
        <w:t xml:space="preserve"> There will be no charge for the installation of the new skylights.</w:t>
      </w:r>
      <w:r w:rsidR="00EC3CF4">
        <w:t xml:space="preserve">  </w:t>
      </w:r>
      <w:ins w:id="0" w:author="Gordon Rehnborg" w:date="2015-06-21T19:08:00Z">
        <w:r w:rsidR="00EC3CF4">
          <w:t>Windows, including skylights, are an owner</w:t>
        </w:r>
      </w:ins>
      <w:ins w:id="1" w:author="Gordon Rehnborg" w:date="2015-06-21T19:11:00Z">
        <w:r w:rsidR="00EC3CF4">
          <w:t>’s expense.</w:t>
        </w:r>
      </w:ins>
    </w:p>
    <w:p w14:paraId="42D92170" w14:textId="77777777" w:rsidR="007D4372" w:rsidRDefault="009924F2">
      <w:pPr>
        <w:pStyle w:val="Heading3"/>
      </w:pPr>
      <w:r>
        <w:t>Treasurer’s Report</w:t>
      </w:r>
    </w:p>
    <w:p w14:paraId="1EE4A3E0" w14:textId="77777777" w:rsidR="00AC20C6" w:rsidRDefault="00AC20C6">
      <w:pPr>
        <w:numPr>
          <w:ilvl w:val="0"/>
          <w:numId w:val="2"/>
        </w:numPr>
        <w:ind w:hanging="360"/>
        <w:contextualSpacing/>
      </w:pPr>
      <w:r>
        <w:t>Bill passed out a packet of fin</w:t>
      </w:r>
      <w:r w:rsidR="002202CD">
        <w:t xml:space="preserve">ancial documents created by the Finance Committee </w:t>
      </w:r>
      <w:r>
        <w:t>showing YTD</w:t>
      </w:r>
      <w:r w:rsidR="002202CD">
        <w:t xml:space="preserve"> performance</w:t>
      </w:r>
      <w:r>
        <w:t>.</w:t>
      </w:r>
      <w:r w:rsidR="00EA1526">
        <w:t xml:space="preserve"> </w:t>
      </w:r>
      <w:r w:rsidR="002202CD">
        <w:t>He will send copies</w:t>
      </w:r>
      <w:r w:rsidR="00EA1526">
        <w:t xml:space="preserve"> to the association</w:t>
      </w:r>
      <w:ins w:id="2" w:author="Gordon Rehnborg" w:date="2015-06-21T19:11:00Z">
        <w:r w:rsidR="00EC3CF4">
          <w:t xml:space="preserve"> with the Annual Meeting materials</w:t>
        </w:r>
      </w:ins>
      <w:r w:rsidR="002202CD">
        <w:t>.</w:t>
      </w:r>
    </w:p>
    <w:p w14:paraId="446F8837" w14:textId="77777777" w:rsidR="00126DA0" w:rsidRDefault="002202CD" w:rsidP="00126DA0">
      <w:pPr>
        <w:numPr>
          <w:ilvl w:val="0"/>
          <w:numId w:val="2"/>
        </w:numPr>
        <w:ind w:hanging="360"/>
        <w:contextualSpacing/>
      </w:pPr>
      <w:r>
        <w:t xml:space="preserve">A </w:t>
      </w:r>
      <w:r w:rsidR="00EA1526">
        <w:t xml:space="preserve">proposed budget for </w:t>
      </w:r>
      <w:r w:rsidR="00126DA0">
        <w:t>FY</w:t>
      </w:r>
      <w:r w:rsidR="00EA1526">
        <w:t xml:space="preserve"> 2015-2016</w:t>
      </w:r>
      <w:r>
        <w:t xml:space="preserve"> was circulated</w:t>
      </w:r>
      <w:r w:rsidR="00126DA0">
        <w:t>; fees increase to $475 ($100 to capital reserve, $375 to operating</w:t>
      </w:r>
      <w:r>
        <w:t xml:space="preserve"> expense</w:t>
      </w:r>
      <w:r w:rsidR="00126DA0">
        <w:t>)</w:t>
      </w:r>
    </w:p>
    <w:p w14:paraId="05C97688" w14:textId="77777777" w:rsidR="00126DA0" w:rsidRDefault="00126DA0" w:rsidP="00126DA0">
      <w:pPr>
        <w:numPr>
          <w:ilvl w:val="0"/>
          <w:numId w:val="2"/>
        </w:numPr>
        <w:ind w:hanging="360"/>
        <w:contextualSpacing/>
      </w:pPr>
      <w:r>
        <w:t xml:space="preserve">Motion to approve budget was made, seconded, and approved. </w:t>
      </w:r>
      <w:r w:rsidR="002202CD">
        <w:t>Will be presented at the Annual Meeting.</w:t>
      </w:r>
    </w:p>
    <w:p w14:paraId="1CD4FD00" w14:textId="77777777" w:rsidR="007D4372" w:rsidRDefault="009924F2" w:rsidP="00126DA0">
      <w:pPr>
        <w:pStyle w:val="Heading3"/>
      </w:pPr>
      <w:r>
        <w:t>MPCA Report.</w:t>
      </w:r>
    </w:p>
    <w:p w14:paraId="31FAA851" w14:textId="77777777" w:rsidR="004F3D00" w:rsidRPr="004F3D00" w:rsidRDefault="00126DA0" w:rsidP="004F3D00">
      <w:r>
        <w:t>The MPCA have</w:t>
      </w:r>
      <w:r w:rsidR="004F3D00">
        <w:t xml:space="preserve"> redrafted their </w:t>
      </w:r>
      <w:ins w:id="3" w:author="Gordon Rehnborg" w:date="2015-06-21T19:14:00Z">
        <w:r w:rsidR="00410931">
          <w:t>by-l</w:t>
        </w:r>
        <w:r w:rsidR="00EC3CF4">
          <w:t xml:space="preserve">aws </w:t>
        </w:r>
      </w:ins>
      <w:del w:id="4" w:author="Gordon Rehnborg" w:date="2015-06-21T19:16:00Z">
        <w:r w:rsidR="004F3D00" w:rsidDel="00EC3CF4">
          <w:delText>by-laws</w:delText>
        </w:r>
      </w:del>
      <w:ins w:id="5" w:author="Gordon Rehnborg" w:date="2015-06-21T19:12:00Z">
        <w:r w:rsidR="00410931">
          <w:t>and their rules and policies.  The by-l</w:t>
        </w:r>
        <w:r w:rsidR="00EC3CF4">
          <w:t>a</w:t>
        </w:r>
      </w:ins>
      <w:ins w:id="6" w:author="Gordon Rehnborg" w:date="2015-06-21T19:15:00Z">
        <w:r w:rsidR="00EC3CF4">
          <w:t>ws will be presented at the MPCA Annual meeting for consideration by the membership</w:t>
        </w:r>
      </w:ins>
      <w:r w:rsidR="004F3D00">
        <w:t>.</w:t>
      </w:r>
    </w:p>
    <w:p w14:paraId="7817F18E" w14:textId="77777777" w:rsidR="007D4372" w:rsidRDefault="009924F2">
      <w:pPr>
        <w:pStyle w:val="Heading3"/>
      </w:pPr>
      <w:r>
        <w:t>ARC Report.</w:t>
      </w:r>
      <w:ins w:id="7" w:author="Gordon Rehnborg" w:date="2015-06-21T19:16:00Z">
        <w:r w:rsidR="00EC3CF4">
          <w:t>.</w:t>
        </w:r>
      </w:ins>
    </w:p>
    <w:p w14:paraId="499AD563" w14:textId="77777777" w:rsidR="00126DA0" w:rsidRPr="00126DA0" w:rsidRDefault="00126DA0" w:rsidP="00126DA0">
      <w:r>
        <w:t>N</w:t>
      </w:r>
      <w:r w:rsidR="00F06177">
        <w:t>othing new.</w:t>
      </w:r>
    </w:p>
    <w:p w14:paraId="53F91A18" w14:textId="77777777" w:rsidR="007D4372" w:rsidRDefault="009924F2">
      <w:pPr>
        <w:pStyle w:val="Heading3"/>
      </w:pPr>
      <w:r>
        <w:lastRenderedPageBreak/>
        <w:t>Old Business</w:t>
      </w:r>
    </w:p>
    <w:p w14:paraId="166AF079" w14:textId="77777777" w:rsidR="00F06177" w:rsidRPr="00F06177" w:rsidRDefault="00F06177" w:rsidP="00F06177">
      <w:r>
        <w:t>Nothing new.</w:t>
      </w:r>
    </w:p>
    <w:p w14:paraId="1F981F10" w14:textId="77777777" w:rsidR="007D4372" w:rsidRDefault="009924F2">
      <w:pPr>
        <w:pStyle w:val="Heading3"/>
      </w:pPr>
      <w:r>
        <w:t>New Business</w:t>
      </w:r>
    </w:p>
    <w:p w14:paraId="29EC58C5" w14:textId="77777777" w:rsidR="00F06177" w:rsidRDefault="009924F2" w:rsidP="00793AB0">
      <w:pPr>
        <w:numPr>
          <w:ilvl w:val="0"/>
          <w:numId w:val="3"/>
        </w:numPr>
        <w:ind w:hanging="360"/>
        <w:contextualSpacing/>
      </w:pPr>
      <w:r>
        <w:t>Nominating committee update.</w:t>
      </w:r>
      <w:r w:rsidR="00126DA0">
        <w:t xml:space="preserve"> Mike has asked John Badger to co-chair. </w:t>
      </w:r>
      <w:ins w:id="8" w:author="Gordon Rehnborg" w:date="2015-06-21T19:17:00Z">
        <w:r w:rsidR="00EC3CF4">
          <w:t xml:space="preserve">  Mike </w:t>
        </w:r>
        <w:r w:rsidR="007115DB">
          <w:t xml:space="preserve">reported that the committee </w:t>
        </w:r>
      </w:ins>
      <w:ins w:id="9" w:author="Gordon Rehnborg" w:date="2015-06-21T19:26:00Z">
        <w:r w:rsidR="007115DB">
          <w:t>recommends</w:t>
        </w:r>
      </w:ins>
      <w:ins w:id="10" w:author="Gordon Rehnborg" w:date="2015-06-21T19:17:00Z">
        <w:r w:rsidR="007115DB">
          <w:t xml:space="preserve"> </w:t>
        </w:r>
      </w:ins>
      <w:ins w:id="11" w:author="Gordon Rehnborg" w:date="2015-06-21T19:26:00Z">
        <w:r w:rsidR="007115DB">
          <w:t>the following:</w:t>
        </w:r>
      </w:ins>
    </w:p>
    <w:p w14:paraId="6B163AA1" w14:textId="77777777" w:rsidR="00FB751A" w:rsidRDefault="00F06177" w:rsidP="00793AB0">
      <w:pPr>
        <w:numPr>
          <w:ilvl w:val="1"/>
          <w:numId w:val="3"/>
        </w:numPr>
        <w:ind w:left="144"/>
        <w:contextualSpacing/>
      </w:pPr>
      <w:r>
        <w:t>Patty will retire from the board at the end of this fiscal year.</w:t>
      </w:r>
    </w:p>
    <w:p w14:paraId="4ED4341D" w14:textId="77777777" w:rsidR="00F06177" w:rsidRDefault="00F06177" w:rsidP="007115DB">
      <w:pPr>
        <w:numPr>
          <w:ilvl w:val="1"/>
          <w:numId w:val="3"/>
        </w:numPr>
        <w:ind w:left="144"/>
        <w:contextualSpacing/>
        <w:rPr>
          <w:ins w:id="12" w:author="Gordon Rehnborg" w:date="2015-06-21T19:25:00Z"/>
        </w:rPr>
      </w:pPr>
      <w:del w:id="13" w:author="Gordon Rehnborg" w:date="2015-06-21T19:33:00Z">
        <w:r w:rsidDel="007115DB">
          <w:delText>Dave, Phil, and</w:delText>
        </w:r>
      </w:del>
      <w:r>
        <w:t xml:space="preserve"> Dan</w:t>
      </w:r>
      <w:del w:id="14" w:author="Gordon Rehnborg" w:date="2015-06-21T19:33:00Z">
        <w:r w:rsidDel="007115DB">
          <w:delText xml:space="preserve"> would be up</w:delText>
        </w:r>
      </w:del>
      <w:r>
        <w:t xml:space="preserve"> for reelection</w:t>
      </w:r>
      <w:ins w:id="15" w:author="Gordon Rehnborg" w:date="2015-06-21T19:20:00Z">
        <w:r w:rsidR="00EC3CF4">
          <w:t xml:space="preserve"> to </w:t>
        </w:r>
      </w:ins>
      <w:ins w:id="16" w:author="Gordon Rehnborg" w:date="2015-06-21T19:25:00Z">
        <w:r w:rsidR="007115DB">
          <w:t xml:space="preserve">a </w:t>
        </w:r>
      </w:ins>
      <w:ins w:id="17" w:author="Gordon Rehnborg" w:date="2015-06-21T19:20:00Z">
        <w:r w:rsidR="00EC3CF4">
          <w:t>three year term</w:t>
        </w:r>
      </w:ins>
      <w:r>
        <w:t>.</w:t>
      </w:r>
      <w:r w:rsidR="00793AB0">
        <w:t xml:space="preserve"> </w:t>
      </w:r>
    </w:p>
    <w:p w14:paraId="3DE01FAA" w14:textId="77777777" w:rsidR="007115DB" w:rsidRDefault="00410931" w:rsidP="00793AB0">
      <w:pPr>
        <w:numPr>
          <w:ilvl w:val="1"/>
          <w:numId w:val="3"/>
        </w:numPr>
        <w:ind w:left="144"/>
        <w:contextualSpacing/>
        <w:rPr>
          <w:ins w:id="18" w:author="Gordon Rehnborg" w:date="2015-06-21T19:21:00Z"/>
        </w:rPr>
      </w:pPr>
      <w:ins w:id="19" w:author="Gordon Rehnborg" w:date="2015-06-21T19:33:00Z">
        <w:r>
          <w:t xml:space="preserve"> </w:t>
        </w:r>
      </w:ins>
      <w:ins w:id="20" w:author="Gordon Rehnborg" w:date="2015-06-21T19:25:00Z">
        <w:r w:rsidR="007115DB">
          <w:t xml:space="preserve">Dave for election to a two year term filling the position previously held by Ray </w:t>
        </w:r>
        <w:proofErr w:type="spellStart"/>
        <w:r w:rsidR="007115DB">
          <w:t>Steventon</w:t>
        </w:r>
        <w:proofErr w:type="spellEnd"/>
        <w:r w:rsidR="007115DB">
          <w:t>.</w:t>
        </w:r>
      </w:ins>
    </w:p>
    <w:p w14:paraId="5A2BA282" w14:textId="77777777" w:rsidR="007115DB" w:rsidRDefault="00410931">
      <w:pPr>
        <w:ind w:left="720" w:firstLine="720"/>
        <w:contextualSpacing/>
        <w:pPrChange w:id="21" w:author="Gordon Rehnborg" w:date="2015-06-21T19:33:00Z">
          <w:pPr>
            <w:numPr>
              <w:ilvl w:val="1"/>
              <w:numId w:val="3"/>
            </w:numPr>
            <w:ind w:left="1440" w:firstLine="1080"/>
            <w:contextualSpacing/>
          </w:pPr>
        </w:pPrChange>
      </w:pPr>
      <w:ins w:id="22" w:author="Gordon Rehnborg" w:date="2015-06-21T19:21:00Z">
        <w:r>
          <w:t>Phil for election to a</w:t>
        </w:r>
        <w:r w:rsidR="007115DB">
          <w:t xml:space="preserve"> one </w:t>
        </w:r>
        <w:r w:rsidR="00EC3CF4">
          <w:t>year term</w:t>
        </w:r>
      </w:ins>
      <w:ins w:id="23" w:author="Gordon Rehnborg" w:date="2015-06-21T19:28:00Z">
        <w:r w:rsidR="007115DB">
          <w:t xml:space="preserve"> filing the position previously held by Leslie </w:t>
        </w:r>
        <w:proofErr w:type="spellStart"/>
        <w:r w:rsidR="007115DB">
          <w:t>Stevent</w:t>
        </w:r>
      </w:ins>
      <w:ins w:id="24" w:author="Gordon Rehnborg" w:date="2015-06-21T19:29:00Z">
        <w:r w:rsidR="007115DB">
          <w:t>on</w:t>
        </w:r>
        <w:proofErr w:type="spellEnd"/>
        <w:r w:rsidR="007115DB">
          <w:t>.</w:t>
        </w:r>
      </w:ins>
    </w:p>
    <w:p w14:paraId="570648B1" w14:textId="77777777" w:rsidR="00793AB0" w:rsidRDefault="00EC3CF4" w:rsidP="007115DB">
      <w:pPr>
        <w:numPr>
          <w:ilvl w:val="1"/>
          <w:numId w:val="3"/>
        </w:numPr>
        <w:ind w:left="144"/>
        <w:contextualSpacing/>
        <w:rPr>
          <w:ins w:id="25" w:author="Gordon Rehnborg" w:date="2015-06-21T19:30:00Z"/>
        </w:rPr>
      </w:pPr>
      <w:ins w:id="26" w:author="Gordon Rehnborg" w:date="2015-06-21T19:19:00Z">
        <w:r>
          <w:t xml:space="preserve"> </w:t>
        </w:r>
      </w:ins>
      <w:ins w:id="27" w:author="Gordon Rehnborg" w:date="2015-06-21T19:29:00Z">
        <w:r w:rsidR="007115DB">
          <w:t xml:space="preserve"> </w:t>
        </w:r>
      </w:ins>
      <w:bookmarkStart w:id="28" w:name="OLE_LINK1"/>
      <w:bookmarkStart w:id="29" w:name="OLE_LINK2"/>
      <w:bookmarkStart w:id="30" w:name="_GoBack"/>
      <w:ins w:id="31" w:author="Gordon Rehnborg" w:date="2015-06-21T19:34:00Z">
        <w:r w:rsidR="00410931">
          <w:t>Trish</w:t>
        </w:r>
      </w:ins>
      <w:ins w:id="32" w:author="Gordon Rehnborg" w:date="2015-06-21T19:29:00Z">
        <w:r w:rsidR="00410931">
          <w:t xml:space="preserve"> </w:t>
        </w:r>
      </w:ins>
      <w:ins w:id="33" w:author="Gordon Rehnborg" w:date="2015-06-21T19:19:00Z">
        <w:r>
          <w:t>Simon</w:t>
        </w:r>
      </w:ins>
      <w:del w:id="34" w:author="Gordon Rehnborg" w:date="2015-06-21T19:33:00Z">
        <w:r w:rsidR="00793AB0" w:rsidDel="00410931">
          <w:delText>Trish Badger</w:delText>
        </w:r>
      </w:del>
      <w:ins w:id="35" w:author="Gordon Rehnborg" w:date="2015-06-21T19:34:00Z">
        <w:r w:rsidR="00410931">
          <w:t xml:space="preserve"> for election to a three year term.</w:t>
        </w:r>
      </w:ins>
      <w:del w:id="36" w:author="Gordon Rehnborg" w:date="2015-06-21T19:34:00Z">
        <w:r w:rsidR="00793AB0" w:rsidDel="00410931">
          <w:delText xml:space="preserve"> has indicated she would like to be nominated.</w:delText>
        </w:r>
      </w:del>
    </w:p>
    <w:bookmarkEnd w:id="28"/>
    <w:bookmarkEnd w:id="29"/>
    <w:bookmarkEnd w:id="30"/>
    <w:p w14:paraId="271F849F" w14:textId="77777777" w:rsidR="007115DB" w:rsidRDefault="007115DB" w:rsidP="007115DB">
      <w:pPr>
        <w:numPr>
          <w:ilvl w:val="1"/>
          <w:numId w:val="3"/>
        </w:numPr>
        <w:ind w:left="144"/>
        <w:contextualSpacing/>
      </w:pPr>
      <w:ins w:id="37" w:author="Gordon Rehnborg" w:date="2015-06-21T19:31:00Z">
        <w:r>
          <w:t>The board approved the nominating committee’s report.</w:t>
        </w:r>
      </w:ins>
    </w:p>
    <w:p w14:paraId="7F2F84D3" w14:textId="77777777" w:rsidR="00F06177" w:rsidRDefault="00F06177">
      <w:pPr>
        <w:numPr>
          <w:ilvl w:val="0"/>
          <w:numId w:val="3"/>
        </w:numPr>
        <w:ind w:hanging="360"/>
        <w:contextualSpacing/>
      </w:pPr>
      <w:r>
        <w:t>Discussion of new by-laws</w:t>
      </w:r>
    </w:p>
    <w:p w14:paraId="5D079447" w14:textId="77777777" w:rsidR="00F06177" w:rsidRDefault="00F06177" w:rsidP="00F06177">
      <w:pPr>
        <w:numPr>
          <w:ilvl w:val="1"/>
          <w:numId w:val="3"/>
        </w:numPr>
        <w:ind w:left="144"/>
        <w:contextualSpacing/>
      </w:pPr>
      <w:r>
        <w:t>Money has been budgeted to engage counsel</w:t>
      </w:r>
      <w:ins w:id="38" w:author="Gordon Rehnborg" w:date="2015-06-21T19:35:00Z">
        <w:r w:rsidR="00410931">
          <w:t xml:space="preserve"> for a review of the by-laws</w:t>
        </w:r>
      </w:ins>
      <w:r>
        <w:t>.</w:t>
      </w:r>
    </w:p>
    <w:p w14:paraId="06D04AED" w14:textId="77777777" w:rsidR="00F06177" w:rsidRDefault="00F06177" w:rsidP="00F06177">
      <w:pPr>
        <w:numPr>
          <w:ilvl w:val="1"/>
          <w:numId w:val="3"/>
        </w:numPr>
        <w:ind w:left="144"/>
        <w:contextualSpacing/>
      </w:pPr>
      <w:r>
        <w:t>Possibly reduce board size</w:t>
      </w:r>
    </w:p>
    <w:p w14:paraId="7FD7257C" w14:textId="77777777" w:rsidR="00F06177" w:rsidRDefault="00F06177" w:rsidP="00F06177">
      <w:pPr>
        <w:numPr>
          <w:ilvl w:val="1"/>
          <w:numId w:val="3"/>
        </w:numPr>
        <w:ind w:left="144"/>
        <w:contextualSpacing/>
      </w:pPr>
      <w:r>
        <w:t>Insurance and deductible ramifications</w:t>
      </w:r>
    </w:p>
    <w:p w14:paraId="7BC5F982" w14:textId="77777777" w:rsidR="00793AB0" w:rsidRDefault="00793AB0" w:rsidP="00F06177">
      <w:pPr>
        <w:numPr>
          <w:ilvl w:val="1"/>
          <w:numId w:val="3"/>
        </w:numPr>
        <w:ind w:left="144"/>
        <w:contextualSpacing/>
      </w:pPr>
      <w:r>
        <w:t>Clarification of association/home owner responsibilities on repairs</w:t>
      </w:r>
    </w:p>
    <w:p w14:paraId="7501ECFB" w14:textId="77777777" w:rsidR="007D4372" w:rsidRDefault="009924F2">
      <w:pPr>
        <w:numPr>
          <w:ilvl w:val="0"/>
          <w:numId w:val="3"/>
        </w:numPr>
        <w:ind w:hanging="360"/>
        <w:contextualSpacing/>
      </w:pPr>
      <w:r>
        <w:t>Planning and Logistics for Annual Meeting</w:t>
      </w:r>
      <w:r w:rsidR="00F06177">
        <w:t>: Will be held on July 21, 2015 at 7:00pm in the Newmarket Senior Center</w:t>
      </w:r>
    </w:p>
    <w:p w14:paraId="65ED43A8" w14:textId="77777777" w:rsidR="007D4372" w:rsidRDefault="009924F2" w:rsidP="00F06177">
      <w:pPr>
        <w:numPr>
          <w:ilvl w:val="0"/>
          <w:numId w:val="3"/>
        </w:numPr>
        <w:ind w:hanging="360"/>
        <w:contextualSpacing/>
      </w:pPr>
      <w:bookmarkStart w:id="39" w:name="h.897lk8eyy8eu" w:colFirst="0" w:colLast="0"/>
      <w:bookmarkEnd w:id="39"/>
      <w:r>
        <w:t xml:space="preserve">Next Board meeting.  </w:t>
      </w:r>
      <w:r w:rsidR="00F06177">
        <w:t xml:space="preserve">Will be held </w:t>
      </w:r>
      <w:r w:rsidR="00E2426E">
        <w:t>Immediate</w:t>
      </w:r>
      <w:r w:rsidR="00F06177">
        <w:t>ly following the annual meeting on July 21, 2015</w:t>
      </w:r>
    </w:p>
    <w:p w14:paraId="5A496237" w14:textId="77777777" w:rsidR="007D4372" w:rsidRDefault="009924F2">
      <w:pPr>
        <w:pStyle w:val="Heading3"/>
      </w:pPr>
      <w:r>
        <w:t xml:space="preserve">Motion to Adjourn </w:t>
      </w:r>
    </w:p>
    <w:p w14:paraId="4C49BE2F" w14:textId="77777777" w:rsidR="00F06177" w:rsidRPr="00F06177" w:rsidRDefault="00F06177" w:rsidP="00F06177">
      <w:r>
        <w:t>Motion to adjourn was made, seconded, and approved.</w:t>
      </w:r>
    </w:p>
    <w:sectPr w:rsidR="00F06177" w:rsidRPr="00F0617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E809F" w14:textId="77777777" w:rsidR="00580492" w:rsidRDefault="00580492">
      <w:r>
        <w:separator/>
      </w:r>
    </w:p>
  </w:endnote>
  <w:endnote w:type="continuationSeparator" w:id="0">
    <w:p w14:paraId="2124DB21" w14:textId="77777777" w:rsidR="00580492" w:rsidRDefault="0058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A1A09F" w14:textId="77777777" w:rsidR="007115DB" w:rsidRDefault="007115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AD3B53" w14:textId="77777777" w:rsidR="007115DB" w:rsidRDefault="007115DB">
    <w:pPr>
      <w:tabs>
        <w:tab w:val="center" w:pos="4680"/>
        <w:tab w:val="right" w:pos="9360"/>
      </w:tabs>
      <w:jc w:val="center"/>
    </w:pPr>
    <w:r>
      <w:fldChar w:fldCharType="begin"/>
    </w:r>
    <w:r>
      <w:instrText>PAGE</w:instrText>
    </w:r>
    <w:r>
      <w:fldChar w:fldCharType="separate"/>
    </w:r>
    <w:r w:rsidR="00E40923">
      <w:rPr>
        <w:noProof/>
      </w:rPr>
      <w:t>1</w:t>
    </w:r>
    <w:r>
      <w:fldChar w:fldCharType="end"/>
    </w:r>
  </w:p>
  <w:p w14:paraId="06C9D911" w14:textId="77777777" w:rsidR="007115DB" w:rsidRDefault="007115DB">
    <w:pPr>
      <w:tabs>
        <w:tab w:val="center" w:pos="4680"/>
        <w:tab w:val="right" w:pos="936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66EA46" w14:textId="77777777" w:rsidR="007115DB" w:rsidRDefault="007115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25806" w14:textId="77777777" w:rsidR="00580492" w:rsidRDefault="00580492">
      <w:r>
        <w:separator/>
      </w:r>
    </w:p>
  </w:footnote>
  <w:footnote w:type="continuationSeparator" w:id="0">
    <w:p w14:paraId="6BC0F977" w14:textId="77777777" w:rsidR="00580492" w:rsidRDefault="005804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EE99CCD" w14:textId="77777777" w:rsidR="007115DB" w:rsidRDefault="00580492">
    <w:pPr>
      <w:pStyle w:val="Header"/>
    </w:pPr>
    <w:r>
      <w:rPr>
        <w:noProof/>
      </w:rPr>
      <w:pict w14:anchorId="5228E7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7.6pt;height:253.8pt;rotation:315;z-index:-251655168;mso-wrap-edited:f;mso-position-horizontal:center;mso-position-horizontal-relative:margin;mso-position-vertical:center;mso-position-vertical-relative:margin" wrapcoords="20388 1022 20228 1086 20164 1342 20132 1981 19654 2492 19622 2620 19462 3515 18027 1086 17803 1022 17708 1470 17708 2876 17739 2940 17261 2556 17197 2620 17101 3131 16974 3387 17229 4857 17516 5368 16942 6518 17197 7669 14102 1662 13687 895 13400 1534 13113 2428 13017 3643 12986 5049 12730 6007 12698 6071 12603 7157 11837 6071 11326 5560 10752 6327 8264 1725 7944 1150 7721 1725 7721 6007 7243 5815 6955 5815 6860 5879 6541 6582 3669 1022 3446 1214 3414 1725 3414 3195 2999 2556 2935 2556 2776 3387 1308 1150 1117 959 989 1214 989 2684 542 2556 479 2556 223 3323 447 4473 830 5240 319 6263 319 7093 415 7349 957 8755 1149 9138 1181 9202 1372 9138 1436 7924 1946 7669 3031 9714 7019 16551 7498 16040 7562 15849 8008 16296 8168 16168 8264 15849 9157 16296 9284 16232 9348 15849 9348 13612 10050 15082 11263 16679 11422 16360 12188 16296 12252 16040 12284 15209 12539 15721 13368 16360 13496 16168 13496 15209 13560 14890 15027 16424 15091 16488 15410 16040 15666 15529 15442 14570 14868 13101 14868 8819 14996 7605 15123 7796 15410 7541 15634 6966 15410 6135 14868 4473 15155 5049 17899 9202 18027 9202 18122 8947 18154 8116 18665 7669 18729 6966 18792 6518 20260 9075 20515 9202 20579 8691 20547 7157 20834 7733 21090 7669 21185 7030 21313 6902 21185 6263 20802 4793 21345 3834 21090 2620 20579 1470 20388 1022" fillcolor="silver" stroked="f">
          <v:textpath style="font-family:&quot;Calibri&quot;;font-size:1pt" string="** draft **"/>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7A6355" w14:textId="77777777" w:rsidR="007115DB" w:rsidRDefault="00580492">
    <w:pPr>
      <w:pStyle w:val="Header"/>
    </w:pPr>
    <w:r>
      <w:rPr>
        <w:noProof/>
      </w:rPr>
      <w:pict w14:anchorId="064D21E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7.6pt;height:253.8pt;rotation:315;z-index:-251657216;mso-wrap-edited:f;mso-position-horizontal:center;mso-position-horizontal-relative:margin;mso-position-vertical:center;mso-position-vertical-relative:margin" wrapcoords="20388 1022 20228 1086 20164 1342 20132 1981 19654 2492 19622 2620 19462 3515 18027 1086 17803 1022 17708 1470 17708 2876 17739 2940 17261 2556 17197 2620 17101 3131 16974 3387 17229 4857 17516 5368 16942 6518 17197 7669 14102 1662 13687 895 13400 1534 13113 2428 13017 3643 12986 5049 12730 6007 12698 6071 12603 7157 11837 6071 11326 5560 10752 6327 8264 1725 7944 1150 7721 1725 7721 6007 7243 5815 6955 5815 6860 5879 6541 6582 3669 1022 3446 1214 3414 1725 3414 3195 2999 2556 2935 2556 2776 3387 1308 1150 1117 959 989 1214 989 2684 542 2556 479 2556 223 3323 447 4473 830 5240 319 6263 319 7093 415 7349 957 8755 1149 9138 1181 9202 1372 9138 1436 7924 1946 7669 3031 9714 7019 16551 7498 16040 7562 15849 8008 16296 8168 16168 8264 15849 9157 16296 9284 16232 9348 15849 9348 13612 10050 15082 11263 16679 11422 16360 12188 16296 12252 16040 12284 15209 12539 15721 13368 16360 13496 16168 13496 15209 13560 14890 15027 16424 15091 16488 15410 16040 15666 15529 15442 14570 14868 13101 14868 8819 14996 7605 15123 7796 15410 7541 15634 6966 15410 6135 14868 4473 15155 5049 17899 9202 18027 9202 18122 8947 18154 8116 18665 7669 18729 6966 18792 6518 20260 9075 20515 9202 20579 8691 20547 7157 20834 7733 21090 7669 21185 7030 21313 6902 21185 6263 20802 4793 21345 3834 21090 2620 20579 1470 20388 1022" fillcolor="silver" stroked="f">
          <v:textpath style="font-family:&quot;Calibri&quot;;font-size:1pt" string="** draft **"/>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083B60" w14:textId="77777777" w:rsidR="007115DB" w:rsidRDefault="00580492">
    <w:pPr>
      <w:pStyle w:val="Header"/>
    </w:pPr>
    <w:r>
      <w:rPr>
        <w:noProof/>
      </w:rPr>
      <w:pict w14:anchorId="581B7CE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7.6pt;height:253.8pt;rotation:315;z-index:-251653120;mso-wrap-edited:f;mso-position-horizontal:center;mso-position-horizontal-relative:margin;mso-position-vertical:center;mso-position-vertical-relative:margin" wrapcoords="20388 1022 20228 1086 20164 1342 20132 1981 19654 2492 19622 2620 19462 3515 18027 1086 17803 1022 17708 1470 17708 2876 17739 2940 17261 2556 17197 2620 17101 3131 16974 3387 17229 4857 17516 5368 16942 6518 17197 7669 14102 1662 13687 895 13400 1534 13113 2428 13017 3643 12986 5049 12730 6007 12698 6071 12603 7157 11837 6071 11326 5560 10752 6327 8264 1725 7944 1150 7721 1725 7721 6007 7243 5815 6955 5815 6860 5879 6541 6582 3669 1022 3446 1214 3414 1725 3414 3195 2999 2556 2935 2556 2776 3387 1308 1150 1117 959 989 1214 989 2684 542 2556 479 2556 223 3323 447 4473 830 5240 319 6263 319 7093 415 7349 957 8755 1149 9138 1181 9202 1372 9138 1436 7924 1946 7669 3031 9714 7019 16551 7498 16040 7562 15849 8008 16296 8168 16168 8264 15849 9157 16296 9284 16232 9348 15849 9348 13612 10050 15082 11263 16679 11422 16360 12188 16296 12252 16040 12284 15209 12539 15721 13368 16360 13496 16168 13496 15209 13560 14890 15027 16424 15091 16488 15410 16040 15666 15529 15442 14570 14868 13101 14868 8819 14996 7605 15123 7796 15410 7541 15634 6966 15410 6135 14868 4473 15155 5049 17899 9202 18027 9202 18122 8947 18154 8116 18665 7669 18729 6966 18792 6518 20260 9075 20515 9202 20579 8691 20547 7157 20834 7733 21090 7669 21185 7030 21313 6902 21185 6263 20802 4793 21345 3834 21090 2620 20579 1470 20388 1022" fillcolor="silver" stroked="f">
          <v:textpath style="font-family:&quot;Calibri&quot;;font-size:1pt" string="** draft **"/>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85F24"/>
    <w:multiLevelType w:val="multilevel"/>
    <w:tmpl w:val="75BAE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5B855E8"/>
    <w:multiLevelType w:val="multilevel"/>
    <w:tmpl w:val="DB9A5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6170292"/>
    <w:multiLevelType w:val="multilevel"/>
    <w:tmpl w:val="848C9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7D4372"/>
    <w:rsid w:val="0007690C"/>
    <w:rsid w:val="00126DA0"/>
    <w:rsid w:val="001614CD"/>
    <w:rsid w:val="001F6CDE"/>
    <w:rsid w:val="002202CD"/>
    <w:rsid w:val="00323B52"/>
    <w:rsid w:val="003437B8"/>
    <w:rsid w:val="00392C67"/>
    <w:rsid w:val="003D7330"/>
    <w:rsid w:val="00410931"/>
    <w:rsid w:val="00481E64"/>
    <w:rsid w:val="004F3D00"/>
    <w:rsid w:val="00563934"/>
    <w:rsid w:val="00580492"/>
    <w:rsid w:val="005B624C"/>
    <w:rsid w:val="0063241C"/>
    <w:rsid w:val="00686B8C"/>
    <w:rsid w:val="006D3075"/>
    <w:rsid w:val="007115DB"/>
    <w:rsid w:val="00793AB0"/>
    <w:rsid w:val="007A4349"/>
    <w:rsid w:val="007D4372"/>
    <w:rsid w:val="00896434"/>
    <w:rsid w:val="009924F2"/>
    <w:rsid w:val="00A71F7E"/>
    <w:rsid w:val="00A77A97"/>
    <w:rsid w:val="00AC20C6"/>
    <w:rsid w:val="00AE601E"/>
    <w:rsid w:val="00BE1512"/>
    <w:rsid w:val="00E2426E"/>
    <w:rsid w:val="00E40923"/>
    <w:rsid w:val="00EA1526"/>
    <w:rsid w:val="00EC3CF4"/>
    <w:rsid w:val="00F06177"/>
    <w:rsid w:val="00FB7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11B8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color w:val="2E75B5"/>
      <w:sz w:val="28"/>
      <w:szCs w:val="28"/>
    </w:rPr>
  </w:style>
  <w:style w:type="paragraph" w:styleId="Heading2">
    <w:name w:val="heading 2"/>
    <w:basedOn w:val="Normal"/>
    <w:next w:val="Normal"/>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6D3075"/>
    <w:pPr>
      <w:spacing w:before="100" w:beforeAutospacing="1" w:after="100" w:afterAutospacing="1"/>
    </w:pPr>
    <w:rPr>
      <w:rFonts w:ascii="Times New Roman" w:hAnsi="Times New Roman" w:cs="Times New Roman"/>
      <w:color w:val="auto"/>
      <w:sz w:val="24"/>
      <w:szCs w:val="24"/>
    </w:rPr>
  </w:style>
  <w:style w:type="character" w:customStyle="1" w:styleId="apple-tab-span">
    <w:name w:val="apple-tab-span"/>
    <w:basedOn w:val="DefaultParagraphFont"/>
    <w:rsid w:val="006D3075"/>
  </w:style>
  <w:style w:type="paragraph" w:styleId="Header">
    <w:name w:val="header"/>
    <w:basedOn w:val="Normal"/>
    <w:link w:val="HeaderChar"/>
    <w:uiPriority w:val="99"/>
    <w:unhideWhenUsed/>
    <w:rsid w:val="002202CD"/>
    <w:pPr>
      <w:tabs>
        <w:tab w:val="center" w:pos="4680"/>
        <w:tab w:val="right" w:pos="9360"/>
      </w:tabs>
    </w:pPr>
  </w:style>
  <w:style w:type="character" w:customStyle="1" w:styleId="HeaderChar">
    <w:name w:val="Header Char"/>
    <w:basedOn w:val="DefaultParagraphFont"/>
    <w:link w:val="Header"/>
    <w:uiPriority w:val="99"/>
    <w:rsid w:val="002202CD"/>
  </w:style>
  <w:style w:type="paragraph" w:styleId="Footer">
    <w:name w:val="footer"/>
    <w:basedOn w:val="Normal"/>
    <w:link w:val="FooterChar"/>
    <w:uiPriority w:val="99"/>
    <w:unhideWhenUsed/>
    <w:rsid w:val="002202CD"/>
    <w:pPr>
      <w:tabs>
        <w:tab w:val="center" w:pos="4680"/>
        <w:tab w:val="right" w:pos="9360"/>
      </w:tabs>
    </w:pPr>
  </w:style>
  <w:style w:type="character" w:customStyle="1" w:styleId="FooterChar">
    <w:name w:val="Footer Char"/>
    <w:basedOn w:val="DefaultParagraphFont"/>
    <w:link w:val="Footer"/>
    <w:uiPriority w:val="99"/>
    <w:rsid w:val="002202CD"/>
  </w:style>
  <w:style w:type="paragraph" w:styleId="BalloonText">
    <w:name w:val="Balloon Text"/>
    <w:basedOn w:val="Normal"/>
    <w:link w:val="BalloonTextChar"/>
    <w:uiPriority w:val="99"/>
    <w:semiHidden/>
    <w:unhideWhenUsed/>
    <w:rsid w:val="00EC3C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C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085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455</Words>
  <Characters>2595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2015-06-22T11:01:00Z</dcterms:created>
  <dcterms:modified xsi:type="dcterms:W3CDTF">2015-06-22T11:11:00Z</dcterms:modified>
</cp:coreProperties>
</file>